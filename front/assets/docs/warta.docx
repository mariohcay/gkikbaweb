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230" w:type="dxa"/>
        <w:jc w:val="center"/>
        <w:tblLayout w:type="fixed"/>
        <w:tblLook w:val="0400" w:firstRow="0" w:lastRow="0" w:firstColumn="0" w:lastColumn="0" w:noHBand="0" w:noVBand="1"/>
      </w:tblPr>
      <w:tblGrid>
        <w:gridCol w:w="1446"/>
        <w:gridCol w:w="2944"/>
        <w:gridCol w:w="2840"/>
      </w:tblGrid>
      <w:tr w:rsidR="008A2F56" w14:paraId="6CD8DE8F" w14:textId="77777777" w:rsidTr="008A6E98">
        <w:trPr>
          <w:jc w:val="center"/>
        </w:trPr>
        <w:tc>
          <w:tcPr>
            <w:tcW w:w="1446" w:type="dxa"/>
            <w:vMerge w:val="restart"/>
          </w:tcPr>
          <w:p w14:paraId="058CF134" w14:textId="5C6C2CE3" w:rsidR="008A2F56" w:rsidRDefault="008A2F56" w:rsidP="00456833">
            <w:pPr>
              <w:spacing w:after="0"/>
              <w:rPr>
                <w:b/>
              </w:rPr>
            </w:pPr>
            <w:r>
              <w:rPr>
                <w:noProof/>
                <w:lang w:val="en-US" w:eastAsia="en-US"/>
              </w:rPr>
              <w:drawing>
                <wp:anchor distT="0" distB="0" distL="114300" distR="114300" simplePos="0" relativeHeight="251661312" behindDoc="0" locked="0" layoutInCell="1" hidden="0" allowOverlap="1" wp14:anchorId="15159E28" wp14:editId="1037E79A">
                  <wp:simplePos x="0" y="0"/>
                  <wp:positionH relativeFrom="column">
                    <wp:posOffset>54263</wp:posOffset>
                  </wp:positionH>
                  <wp:positionV relativeFrom="paragraph">
                    <wp:posOffset>136039</wp:posOffset>
                  </wp:positionV>
                  <wp:extent cx="636261" cy="622407"/>
                  <wp:effectExtent l="0" t="0" r="0" b="6350"/>
                  <wp:wrapNone/>
                  <wp:docPr id="25" name="image1.png" descr="GKI Villa Melati Mas"/>
                  <wp:cNvGraphicFramePr/>
                  <a:graphic xmlns:a="http://schemas.openxmlformats.org/drawingml/2006/main">
                    <a:graphicData uri="http://schemas.openxmlformats.org/drawingml/2006/picture">
                      <pic:pic xmlns:pic="http://schemas.openxmlformats.org/drawingml/2006/picture">
                        <pic:nvPicPr>
                          <pic:cNvPr id="0" name="image1.png" descr="GKI Villa Melati Mas"/>
                          <pic:cNvPicPr preferRelativeResize="0"/>
                        </pic:nvPicPr>
                        <pic:blipFill>
                          <a:blip r:embed="rId7"/>
                          <a:srcRect/>
                          <a:stretch>
                            <a:fillRect/>
                          </a:stretch>
                        </pic:blipFill>
                        <pic:spPr>
                          <a:xfrm>
                            <a:off x="0" y="0"/>
                            <a:ext cx="638334" cy="624435"/>
                          </a:xfrm>
                          <a:prstGeom prst="rect">
                            <a:avLst/>
                          </a:prstGeom>
                          <a:ln/>
                        </pic:spPr>
                      </pic:pic>
                    </a:graphicData>
                  </a:graphic>
                  <wp14:sizeRelH relativeFrom="margin">
                    <wp14:pctWidth>0</wp14:pctWidth>
                  </wp14:sizeRelH>
                  <wp14:sizeRelV relativeFrom="margin">
                    <wp14:pctHeight>0</wp14:pctHeight>
                  </wp14:sizeRelV>
                </wp:anchor>
              </w:drawing>
            </w:r>
          </w:p>
        </w:tc>
        <w:tc>
          <w:tcPr>
            <w:tcW w:w="2944" w:type="dxa"/>
            <w:vAlign w:val="center"/>
          </w:tcPr>
          <w:p w14:paraId="0B0DFD0F" w14:textId="77777777" w:rsidR="008A2F56" w:rsidRDefault="008A2F56" w:rsidP="00456833">
            <w:pPr>
              <w:spacing w:after="0" w:line="240" w:lineRule="auto"/>
              <w:rPr>
                <w:b/>
                <w:i/>
                <w:sz w:val="36"/>
                <w:szCs w:val="36"/>
              </w:rPr>
            </w:pPr>
            <w:r>
              <w:rPr>
                <w:b/>
                <w:i/>
                <w:sz w:val="36"/>
                <w:szCs w:val="36"/>
              </w:rPr>
              <w:t>WARTA JEMAAT</w:t>
            </w:r>
          </w:p>
        </w:tc>
        <w:tc>
          <w:tcPr>
            <w:tcW w:w="2840" w:type="dxa"/>
            <w:vAlign w:val="center"/>
          </w:tcPr>
          <w:p w14:paraId="32B1DF86" w14:textId="442CD063" w:rsidR="008A2F56" w:rsidRDefault="008A2F56" w:rsidP="00456833">
            <w:pPr>
              <w:spacing w:after="0" w:line="240" w:lineRule="auto"/>
              <w:rPr>
                <w:b/>
                <w:sz w:val="20"/>
                <w:szCs w:val="20"/>
              </w:rPr>
            </w:pPr>
            <w:r w:rsidRPr="00A617E6">
              <w:rPr>
                <w:b/>
                <w:sz w:val="20"/>
              </w:rPr>
              <w:t xml:space="preserve">NO. </w:t>
            </w:r>
            <w:del w:id="0" w:author="SMPK PAMERDI" w:date="2021-12-31T20:49:00Z">
              <w:r w:rsidRPr="00A617E6">
                <w:rPr>
                  <w:b/>
                  <w:sz w:val="20"/>
                </w:rPr>
                <w:delText>13</w:delText>
              </w:r>
              <w:r>
                <w:rPr>
                  <w:b/>
                  <w:sz w:val="20"/>
                </w:rPr>
                <w:delText>41/26 Des</w:delText>
              </w:r>
              <w:r w:rsidRPr="00A617E6">
                <w:rPr>
                  <w:b/>
                  <w:sz w:val="20"/>
                  <w:lang w:val="id-ID"/>
                </w:rPr>
                <w:delText>ember</w:delText>
              </w:r>
              <w:r w:rsidRPr="00A617E6">
                <w:rPr>
                  <w:b/>
                  <w:sz w:val="20"/>
                </w:rPr>
                <w:delText xml:space="preserve"> 2021</w:delText>
              </w:r>
            </w:del>
            <w:ins w:id="1" w:author="SMPK PAMERDI" w:date="2021-12-31T20:49:00Z">
              <w:r w:rsidRPr="00A617E6">
                <w:rPr>
                  <w:b/>
                  <w:sz w:val="20"/>
                </w:rPr>
                <w:t>13</w:t>
              </w:r>
            </w:ins>
            <w:r w:rsidR="00EC5591">
              <w:rPr>
                <w:b/>
                <w:sz w:val="20"/>
              </w:rPr>
              <w:t>50</w:t>
            </w:r>
            <w:ins w:id="2" w:author="SMPK PAMERDI" w:date="2021-12-31T20:49:00Z">
              <w:r>
                <w:rPr>
                  <w:b/>
                  <w:sz w:val="20"/>
                </w:rPr>
                <w:t xml:space="preserve">/ </w:t>
              </w:r>
            </w:ins>
            <w:r w:rsidR="00E05471">
              <w:rPr>
                <w:b/>
                <w:sz w:val="20"/>
              </w:rPr>
              <w:t>2</w:t>
            </w:r>
            <w:r w:rsidR="00EC5591">
              <w:rPr>
                <w:b/>
                <w:sz w:val="20"/>
              </w:rPr>
              <w:t>7</w:t>
            </w:r>
            <w:ins w:id="3" w:author="SMPK PAMERDI" w:date="2021-12-31T20:49:00Z">
              <w:r>
                <w:rPr>
                  <w:b/>
                  <w:sz w:val="20"/>
                </w:rPr>
                <w:t xml:space="preserve"> </w:t>
              </w:r>
            </w:ins>
            <w:r>
              <w:rPr>
                <w:b/>
                <w:sz w:val="20"/>
              </w:rPr>
              <w:t>FEBRUARI</w:t>
            </w:r>
            <w:ins w:id="4" w:author="SMPK PAMERDI" w:date="2021-12-31T20:49:00Z">
              <w:r>
                <w:rPr>
                  <w:b/>
                  <w:sz w:val="20"/>
                </w:rPr>
                <w:t xml:space="preserve"> 2022</w:t>
              </w:r>
            </w:ins>
          </w:p>
        </w:tc>
      </w:tr>
      <w:tr w:rsidR="008A2F56" w14:paraId="7D5077C4" w14:textId="77777777" w:rsidTr="008A6E98">
        <w:trPr>
          <w:jc w:val="center"/>
        </w:trPr>
        <w:tc>
          <w:tcPr>
            <w:tcW w:w="1446" w:type="dxa"/>
            <w:vMerge/>
          </w:tcPr>
          <w:p w14:paraId="56DF0DB5" w14:textId="03C28323" w:rsidR="008A2F56" w:rsidRDefault="008A2F56" w:rsidP="00456833">
            <w:pPr>
              <w:widowControl w:val="0"/>
              <w:pBdr>
                <w:top w:val="nil"/>
                <w:left w:val="nil"/>
                <w:bottom w:val="nil"/>
                <w:right w:val="nil"/>
                <w:between w:val="nil"/>
              </w:pBdr>
              <w:spacing w:after="0" w:line="276" w:lineRule="auto"/>
              <w:rPr>
                <w:b/>
                <w:sz w:val="20"/>
                <w:szCs w:val="20"/>
              </w:rPr>
            </w:pPr>
          </w:p>
        </w:tc>
        <w:tc>
          <w:tcPr>
            <w:tcW w:w="5784" w:type="dxa"/>
            <w:gridSpan w:val="2"/>
            <w:shd w:val="clear" w:color="auto" w:fill="000000"/>
            <w:vAlign w:val="center"/>
          </w:tcPr>
          <w:p w14:paraId="461DB909" w14:textId="77777777" w:rsidR="008A2F56" w:rsidRDefault="008A2F56" w:rsidP="00456833">
            <w:pPr>
              <w:spacing w:after="0" w:line="240" w:lineRule="auto"/>
              <w:ind w:right="205"/>
              <w:rPr>
                <w:b/>
                <w:color w:val="FFFFFF"/>
                <w:sz w:val="40"/>
                <w:szCs w:val="40"/>
              </w:rPr>
            </w:pPr>
            <w:r>
              <w:rPr>
                <w:b/>
                <w:color w:val="FFFFFF"/>
                <w:sz w:val="40"/>
                <w:szCs w:val="40"/>
              </w:rPr>
              <w:t xml:space="preserve"> GKI KEBONAGUNG</w:t>
            </w:r>
          </w:p>
        </w:tc>
      </w:tr>
      <w:tr w:rsidR="008A2F56" w14:paraId="2661AAA2" w14:textId="77777777" w:rsidTr="008A6E98">
        <w:trPr>
          <w:trHeight w:val="1294"/>
          <w:jc w:val="center"/>
        </w:trPr>
        <w:tc>
          <w:tcPr>
            <w:tcW w:w="1446" w:type="dxa"/>
            <w:vMerge/>
          </w:tcPr>
          <w:p w14:paraId="130F90D1" w14:textId="77777777" w:rsidR="008A2F56" w:rsidRDefault="008A2F56" w:rsidP="00456833">
            <w:pPr>
              <w:widowControl w:val="0"/>
              <w:pBdr>
                <w:top w:val="nil"/>
                <w:left w:val="nil"/>
                <w:bottom w:val="nil"/>
                <w:right w:val="nil"/>
                <w:between w:val="nil"/>
              </w:pBdr>
              <w:spacing w:after="0" w:line="276" w:lineRule="auto"/>
              <w:rPr>
                <w:b/>
                <w:color w:val="FFFFFF"/>
                <w:sz w:val="40"/>
                <w:szCs w:val="40"/>
              </w:rPr>
            </w:pPr>
          </w:p>
        </w:tc>
        <w:tc>
          <w:tcPr>
            <w:tcW w:w="5784" w:type="dxa"/>
            <w:gridSpan w:val="2"/>
            <w:vAlign w:val="center"/>
          </w:tcPr>
          <w:p w14:paraId="57336A15" w14:textId="6A46A83A" w:rsidR="008A2F56" w:rsidRPr="00DA6B17" w:rsidRDefault="006337B8" w:rsidP="00456833">
            <w:pPr>
              <w:pBdr>
                <w:top w:val="nil"/>
                <w:left w:val="nil"/>
                <w:bottom w:val="nil"/>
                <w:right w:val="nil"/>
                <w:between w:val="nil"/>
              </w:pBdr>
              <w:spacing w:after="0" w:line="240" w:lineRule="auto"/>
              <w:ind w:right="-114"/>
              <w:rPr>
                <w:color w:val="000000"/>
                <w:sz w:val="20"/>
                <w:szCs w:val="20"/>
              </w:rPr>
            </w:pPr>
            <w:r>
              <w:rPr>
                <w:color w:val="000000"/>
                <w:sz w:val="20"/>
                <w:szCs w:val="20"/>
              </w:rPr>
              <w:t xml:space="preserve">Gereja: </w:t>
            </w:r>
            <w:r w:rsidR="008A2F56" w:rsidRPr="00DA6B17">
              <w:rPr>
                <w:color w:val="000000"/>
                <w:sz w:val="20"/>
                <w:szCs w:val="20"/>
              </w:rPr>
              <w:t>Jl. Raya No. 5 Kebonagung Pakisaji Malang</w:t>
            </w:r>
          </w:p>
          <w:p w14:paraId="6A797E65" w14:textId="77777777" w:rsidR="008A2F56" w:rsidRPr="00DA6B17" w:rsidRDefault="008A2F56" w:rsidP="00456833">
            <w:pPr>
              <w:spacing w:after="0" w:line="240" w:lineRule="auto"/>
              <w:rPr>
                <w:color w:val="000000"/>
                <w:sz w:val="20"/>
                <w:szCs w:val="20"/>
              </w:rPr>
            </w:pPr>
            <w:r w:rsidRPr="00DA6B17">
              <w:rPr>
                <w:color w:val="000000"/>
                <w:sz w:val="20"/>
                <w:szCs w:val="20"/>
              </w:rPr>
              <w:t>Kantor : Jl. Raya No. 15 Kebonagung Pakisaji Malang</w:t>
            </w:r>
          </w:p>
          <w:p w14:paraId="6E7457D5" w14:textId="11235D81" w:rsidR="008A2F56" w:rsidRPr="00DA6B17" w:rsidRDefault="008A2F56" w:rsidP="008A2F56">
            <w:pPr>
              <w:spacing w:after="0" w:line="240" w:lineRule="auto"/>
              <w:ind w:left="11"/>
              <w:jc w:val="both"/>
              <w:rPr>
                <w:rFonts w:eastAsia="Times New Roman"/>
                <w:b/>
                <w:bCs/>
                <w:color w:val="000000"/>
                <w:sz w:val="20"/>
                <w:szCs w:val="20"/>
                <w:lang w:eastAsia="en-ID"/>
              </w:rPr>
            </w:pPr>
            <w:r w:rsidRPr="00DA6B17">
              <w:rPr>
                <w:sz w:val="20"/>
                <w:szCs w:val="20"/>
              </w:rPr>
              <w:t xml:space="preserve">Rekening : </w:t>
            </w:r>
            <w:r w:rsidRPr="00DA6B17">
              <w:rPr>
                <w:rFonts w:eastAsia="Times New Roman"/>
                <w:color w:val="000000"/>
                <w:sz w:val="20"/>
                <w:szCs w:val="20"/>
                <w:lang w:eastAsia="en-ID"/>
              </w:rPr>
              <w:t>Bank Jatim No.0043081128 a.n. GKI Kebonagung.</w:t>
            </w:r>
            <w:r w:rsidRPr="00DA6B17">
              <w:rPr>
                <w:rFonts w:eastAsia="Times New Roman"/>
                <w:b/>
                <w:bCs/>
                <w:color w:val="000000"/>
                <w:sz w:val="20"/>
                <w:szCs w:val="20"/>
                <w:lang w:eastAsia="en-ID"/>
              </w:rPr>
              <w:t xml:space="preserve"> </w:t>
            </w:r>
          </w:p>
          <w:p w14:paraId="53D6D732" w14:textId="77777777" w:rsidR="00164C96" w:rsidRDefault="008A2F56" w:rsidP="008A2F56">
            <w:pPr>
              <w:spacing w:after="0" w:line="240" w:lineRule="auto"/>
              <w:jc w:val="both"/>
              <w:rPr>
                <w:rFonts w:eastAsia="Times New Roman"/>
                <w:color w:val="000000"/>
                <w:sz w:val="20"/>
                <w:szCs w:val="20"/>
                <w:lang w:eastAsia="en-ID"/>
              </w:rPr>
            </w:pPr>
            <w:r w:rsidRPr="00DA6B17">
              <w:rPr>
                <w:rFonts w:eastAsia="Times New Roman"/>
                <w:color w:val="000000"/>
                <w:sz w:val="20"/>
                <w:szCs w:val="20"/>
                <w:lang w:eastAsia="en-ID"/>
              </w:rPr>
              <w:t>Calon Pendeta: Pnt. Nella Simamora</w:t>
            </w:r>
            <w:r w:rsidR="0023707D" w:rsidRPr="00DA6B17">
              <w:rPr>
                <w:rFonts w:eastAsia="Times New Roman"/>
                <w:color w:val="000000"/>
                <w:sz w:val="20"/>
                <w:szCs w:val="20"/>
                <w:lang w:eastAsia="en-ID"/>
              </w:rPr>
              <w:t xml:space="preserve"> - </w:t>
            </w:r>
            <w:r w:rsidRPr="00DA6B17">
              <w:rPr>
                <w:rFonts w:eastAsia="Times New Roman"/>
                <w:color w:val="000000"/>
                <w:sz w:val="20"/>
                <w:szCs w:val="20"/>
                <w:lang w:eastAsia="en-ID"/>
              </w:rPr>
              <w:t>WA 0898-6816-458</w:t>
            </w:r>
          </w:p>
          <w:p w14:paraId="6B11D693" w14:textId="6264E5F5" w:rsidR="008A2F56" w:rsidRPr="0023707D" w:rsidRDefault="008A2F56" w:rsidP="008A2F56">
            <w:pPr>
              <w:spacing w:after="0" w:line="240" w:lineRule="auto"/>
              <w:jc w:val="both"/>
              <w:rPr>
                <w:sz w:val="20"/>
                <w:szCs w:val="20"/>
              </w:rPr>
            </w:pPr>
            <w:r w:rsidRPr="00DA6B17">
              <w:rPr>
                <w:rFonts w:eastAsia="Times New Roman"/>
                <w:color w:val="000000"/>
                <w:sz w:val="20"/>
                <w:szCs w:val="20"/>
                <w:lang w:eastAsia="en-ID"/>
              </w:rPr>
              <w:t>(Konsultasi sesuai perjanjian)</w:t>
            </w:r>
          </w:p>
        </w:tc>
      </w:tr>
    </w:tbl>
    <w:p w14:paraId="3891AB2B" w14:textId="3F11E9B5" w:rsidR="008A2F56" w:rsidRDefault="008A2F56" w:rsidP="008A2F56">
      <w:pPr>
        <w:spacing w:after="0" w:line="276" w:lineRule="auto"/>
        <w:ind w:right="4706"/>
        <w:jc w:val="center"/>
        <w:rPr>
          <w:b/>
          <w:sz w:val="24"/>
          <w:szCs w:val="24"/>
        </w:rPr>
      </w:pPr>
    </w:p>
    <w:p w14:paraId="0BDBCB9E" w14:textId="418C25C4" w:rsidR="00D249EF" w:rsidRPr="00B77E86" w:rsidRDefault="00D249EF" w:rsidP="00B77E86">
      <w:pPr>
        <w:shd w:val="clear" w:color="auto" w:fill="000000" w:themeFill="text1"/>
        <w:spacing w:after="0" w:line="276" w:lineRule="auto"/>
        <w:ind w:right="4706"/>
        <w:jc w:val="center"/>
        <w:rPr>
          <w:b/>
          <w:sz w:val="24"/>
          <w:szCs w:val="24"/>
        </w:rPr>
      </w:pPr>
      <w:r w:rsidRPr="00B77E86">
        <w:rPr>
          <w:b/>
          <w:sz w:val="24"/>
          <w:szCs w:val="24"/>
        </w:rPr>
        <w:t>KEBAKTIAN MINGGU</w:t>
      </w:r>
    </w:p>
    <w:p w14:paraId="0A1F19CF" w14:textId="77777777" w:rsidR="00D249EF" w:rsidRPr="00B77E86" w:rsidRDefault="00D249EF" w:rsidP="00297179">
      <w:pPr>
        <w:spacing w:after="0" w:line="276" w:lineRule="auto"/>
        <w:ind w:left="142" w:right="58"/>
        <w:jc w:val="both"/>
        <w:rPr>
          <w:del w:id="5" w:author="SMPK PAMERDI" w:date="2021-12-31T20:49:00Z"/>
          <w:b/>
          <w:sz w:val="24"/>
          <w:szCs w:val="24"/>
        </w:rPr>
      </w:pPr>
      <w:del w:id="6" w:author="SMPK PAMERDI" w:date="2021-12-31T20:49:00Z">
        <w:r w:rsidRPr="00B77E86">
          <w:rPr>
            <w:sz w:val="24"/>
            <w:szCs w:val="24"/>
          </w:rPr>
          <w:delText>Pada hari Minggu tanggal 26 Desember 2021, Majelis Jemaat GKI Kebonagung tidak menyelenggarakan Kebaktian Minggu, untuk itu jemaat dihimbau untuk mengikuti Kebaktian secara livestreaming melalui kanal Youtube YKB GKI atau GKI Bromo Malang. Majelis Jemaat akan kembali menyelenggarakan Kebaktian Minggu secara hybrid pada tanggal 2 Januari 2022.</w:delText>
        </w:r>
      </w:del>
    </w:p>
    <w:p w14:paraId="662DD085" w14:textId="223BA1B0" w:rsidR="00D249EF" w:rsidRPr="00B77E86" w:rsidRDefault="00D249EF" w:rsidP="00297179">
      <w:pPr>
        <w:shd w:val="clear" w:color="auto" w:fill="FFFFFF"/>
        <w:spacing w:after="0" w:line="276" w:lineRule="auto"/>
        <w:ind w:left="142" w:right="170"/>
        <w:jc w:val="both"/>
        <w:rPr>
          <w:sz w:val="24"/>
          <w:szCs w:val="24"/>
        </w:rPr>
      </w:pPr>
      <w:ins w:id="7" w:author="SMPK PAMERDI" w:date="2021-12-31T20:49:00Z">
        <w:r w:rsidRPr="00B77E86">
          <w:rPr>
            <w:sz w:val="24"/>
            <w:szCs w:val="24"/>
          </w:rPr>
          <w:t xml:space="preserve">Kebaktian Minggu </w:t>
        </w:r>
      </w:ins>
      <w:r w:rsidR="00E05471">
        <w:rPr>
          <w:sz w:val="24"/>
          <w:szCs w:val="24"/>
        </w:rPr>
        <w:t>2</w:t>
      </w:r>
      <w:r w:rsidR="00EC5591">
        <w:rPr>
          <w:sz w:val="24"/>
          <w:szCs w:val="24"/>
        </w:rPr>
        <w:t>7</w:t>
      </w:r>
      <w:r w:rsidR="00DE049A">
        <w:rPr>
          <w:sz w:val="24"/>
          <w:szCs w:val="24"/>
        </w:rPr>
        <w:t xml:space="preserve"> Februari </w:t>
      </w:r>
      <w:ins w:id="8" w:author="SMPK PAMERDI" w:date="2021-12-31T20:49:00Z">
        <w:r w:rsidRPr="00B77E86">
          <w:rPr>
            <w:sz w:val="24"/>
            <w:szCs w:val="24"/>
          </w:rPr>
          <w:t xml:space="preserve">2022 mengambil tema </w:t>
        </w:r>
      </w:ins>
      <w:r w:rsidR="00AB118D">
        <w:rPr>
          <w:b/>
        </w:rPr>
        <w:t>KEMAH ALLAH SELUAS DUNIA</w:t>
      </w:r>
      <w:r w:rsidRPr="00B77E86">
        <w:rPr>
          <w:sz w:val="24"/>
          <w:szCs w:val="24"/>
        </w:rPr>
        <w:t xml:space="preserve">. Bacaan: </w:t>
      </w:r>
      <w:r w:rsidR="009C16EF">
        <w:rPr>
          <w:sz w:val="24"/>
          <w:lang w:val="en-US"/>
        </w:rPr>
        <w:t>Lukas 9 : 28-43</w:t>
      </w:r>
      <w:r w:rsidRPr="00B77E86">
        <w:rPr>
          <w:sz w:val="24"/>
          <w:szCs w:val="24"/>
        </w:rPr>
        <w:t xml:space="preserve">. </w:t>
      </w:r>
      <w:r w:rsidR="00984BFE">
        <w:rPr>
          <w:sz w:val="24"/>
          <w:szCs w:val="24"/>
        </w:rPr>
        <w:t>K</w:t>
      </w:r>
      <w:r w:rsidR="00984BFE" w:rsidRPr="00984BFE">
        <w:rPr>
          <w:sz w:val="24"/>
          <w:szCs w:val="24"/>
        </w:rPr>
        <w:t xml:space="preserve">ebaktian hari ini diadakan pertukaran pengkotbah </w:t>
      </w:r>
      <w:r w:rsidR="00984BFE" w:rsidRPr="00984BFE">
        <w:rPr>
          <w:sz w:val="24"/>
          <w:szCs w:val="24"/>
        </w:rPr>
        <w:t>Sinode Wilayah Jawa Timur</w:t>
      </w:r>
      <w:r w:rsidR="00984BFE" w:rsidRPr="00984BFE">
        <w:rPr>
          <w:sz w:val="24"/>
          <w:szCs w:val="24"/>
        </w:rPr>
        <w:t>. Pelayan kebaktian hari ini adalah</w:t>
      </w:r>
      <w:r w:rsidR="00984BFE">
        <w:rPr>
          <w:sz w:val="24"/>
          <w:szCs w:val="24"/>
        </w:rPr>
        <w:t xml:space="preserve"> </w:t>
      </w:r>
      <w:r w:rsidR="00984BFE">
        <w:rPr>
          <w:rFonts w:asciiTheme="minorHAnsi" w:hAnsiTheme="minorHAnsi" w:cstheme="minorHAnsi"/>
        </w:rPr>
        <w:t xml:space="preserve">Pdt. </w:t>
      </w:r>
      <w:r w:rsidR="00984BFE" w:rsidRPr="00A615D7">
        <w:rPr>
          <w:sz w:val="23"/>
          <w:szCs w:val="23"/>
        </w:rPr>
        <w:t>Michael Chandra Wijaya</w:t>
      </w:r>
      <w:r w:rsidR="00984BFE" w:rsidRPr="00984BFE">
        <w:rPr>
          <w:sz w:val="24"/>
          <w:szCs w:val="24"/>
        </w:rPr>
        <w:t xml:space="preserve"> d</w:t>
      </w:r>
      <w:r w:rsidR="00984BFE">
        <w:rPr>
          <w:sz w:val="24"/>
          <w:szCs w:val="24"/>
        </w:rPr>
        <w:t>ari</w:t>
      </w:r>
      <w:r w:rsidR="00984BFE" w:rsidRPr="00984BFE">
        <w:rPr>
          <w:sz w:val="24"/>
          <w:szCs w:val="24"/>
        </w:rPr>
        <w:t xml:space="preserve"> GKI</w:t>
      </w:r>
      <w:r w:rsidR="00984BFE">
        <w:rPr>
          <w:sz w:val="24"/>
          <w:szCs w:val="24"/>
        </w:rPr>
        <w:t xml:space="preserve"> Jember</w:t>
      </w:r>
      <w:r w:rsidR="00984BFE" w:rsidRPr="00984BFE">
        <w:rPr>
          <w:sz w:val="24"/>
          <w:szCs w:val="24"/>
        </w:rPr>
        <w:t>.</w:t>
      </w:r>
      <w:r w:rsidR="00984BFE">
        <w:rPr>
          <w:sz w:val="24"/>
          <w:szCs w:val="24"/>
        </w:rPr>
        <w:t xml:space="preserve"> </w:t>
      </w:r>
      <w:r w:rsidRPr="00B77E86">
        <w:rPr>
          <w:sz w:val="24"/>
          <w:szCs w:val="24"/>
        </w:rPr>
        <w:t>Para pelayan yang bertugas dalam kebaktian adalah:</w:t>
      </w:r>
    </w:p>
    <w:tbl>
      <w:tblPr>
        <w:tblStyle w:val="TableGrid"/>
        <w:tblW w:w="0" w:type="auto"/>
        <w:jc w:val="center"/>
        <w:tblLook w:val="04A0" w:firstRow="1" w:lastRow="0" w:firstColumn="1" w:lastColumn="0" w:noHBand="0" w:noVBand="1"/>
      </w:tblPr>
      <w:tblGrid>
        <w:gridCol w:w="1980"/>
        <w:gridCol w:w="4678"/>
      </w:tblGrid>
      <w:tr w:rsidR="00D249EF" w:rsidRPr="00B77E86" w14:paraId="3CAC4FAF" w14:textId="77777777" w:rsidTr="008D5792">
        <w:trPr>
          <w:jc w:val="center"/>
        </w:trPr>
        <w:tc>
          <w:tcPr>
            <w:tcW w:w="1980" w:type="dxa"/>
          </w:tcPr>
          <w:p w14:paraId="06A5729C" w14:textId="77777777" w:rsidR="00D249EF" w:rsidRPr="008D5792" w:rsidRDefault="00D249EF" w:rsidP="00297179">
            <w:pPr>
              <w:spacing w:line="276" w:lineRule="auto"/>
              <w:ind w:left="142" w:right="170"/>
              <w:jc w:val="both"/>
            </w:pPr>
            <w:r w:rsidRPr="008D5792">
              <w:t>Pelayan Firman</w:t>
            </w:r>
          </w:p>
        </w:tc>
        <w:tc>
          <w:tcPr>
            <w:tcW w:w="4678" w:type="dxa"/>
          </w:tcPr>
          <w:p w14:paraId="142A7A8E" w14:textId="710D7959" w:rsidR="00D249EF" w:rsidRPr="00357AC2" w:rsidRDefault="008447B6" w:rsidP="00A615D7">
            <w:pPr>
              <w:pStyle w:val="Default"/>
              <w:rPr>
                <w:rFonts w:asciiTheme="minorHAnsi" w:hAnsiTheme="minorHAnsi" w:cstheme="minorHAnsi"/>
              </w:rPr>
            </w:pPr>
            <w:r>
              <w:rPr>
                <w:rFonts w:asciiTheme="minorHAnsi" w:hAnsiTheme="minorHAnsi" w:cstheme="minorHAnsi"/>
              </w:rPr>
              <w:t xml:space="preserve">: Pdt. </w:t>
            </w:r>
            <w:r w:rsidR="00A615D7" w:rsidRPr="00A615D7">
              <w:rPr>
                <w:rFonts w:ascii="Calibri" w:hAnsi="Calibri" w:cs="Calibri"/>
                <w:sz w:val="23"/>
                <w:szCs w:val="23"/>
              </w:rPr>
              <w:t>Michael Chandra Wijaya</w:t>
            </w:r>
            <w:r w:rsidR="00A615D7">
              <w:rPr>
                <w:rFonts w:ascii="Calibri" w:hAnsi="Calibri" w:cs="Calibri"/>
                <w:sz w:val="23"/>
                <w:szCs w:val="23"/>
              </w:rPr>
              <w:t xml:space="preserve"> *</w:t>
            </w:r>
          </w:p>
        </w:tc>
      </w:tr>
      <w:tr w:rsidR="00D249EF" w:rsidRPr="00B77E86" w14:paraId="595E3402" w14:textId="77777777" w:rsidTr="008D5792">
        <w:trPr>
          <w:jc w:val="center"/>
        </w:trPr>
        <w:tc>
          <w:tcPr>
            <w:tcW w:w="1980" w:type="dxa"/>
          </w:tcPr>
          <w:p w14:paraId="3979CBF5" w14:textId="77777777" w:rsidR="00D249EF" w:rsidRPr="008D5792" w:rsidRDefault="00D249EF" w:rsidP="00297179">
            <w:pPr>
              <w:spacing w:line="276" w:lineRule="auto"/>
              <w:ind w:left="142" w:right="170"/>
              <w:jc w:val="both"/>
            </w:pPr>
            <w:r w:rsidRPr="008D5792">
              <w:t>Pelayan Liturgi</w:t>
            </w:r>
          </w:p>
        </w:tc>
        <w:tc>
          <w:tcPr>
            <w:tcW w:w="4678" w:type="dxa"/>
          </w:tcPr>
          <w:p w14:paraId="1092589D" w14:textId="56DE2195" w:rsidR="00D249EF" w:rsidRPr="00357AC2" w:rsidRDefault="008447B6"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Pnt. Wahyu Kris</w:t>
            </w:r>
          </w:p>
        </w:tc>
      </w:tr>
      <w:tr w:rsidR="00D249EF" w:rsidRPr="00B77E86" w14:paraId="3469D437" w14:textId="77777777" w:rsidTr="008D5792">
        <w:trPr>
          <w:jc w:val="center"/>
        </w:trPr>
        <w:tc>
          <w:tcPr>
            <w:tcW w:w="1980" w:type="dxa"/>
          </w:tcPr>
          <w:p w14:paraId="0DFE1AAE" w14:textId="77777777" w:rsidR="00D249EF" w:rsidRPr="008D5792" w:rsidRDefault="00D249EF" w:rsidP="00297179">
            <w:pPr>
              <w:spacing w:line="276" w:lineRule="auto"/>
              <w:ind w:left="142" w:right="170"/>
              <w:jc w:val="both"/>
            </w:pPr>
            <w:r w:rsidRPr="008D5792">
              <w:t>Pelayan Musik</w:t>
            </w:r>
          </w:p>
        </w:tc>
        <w:tc>
          <w:tcPr>
            <w:tcW w:w="4678" w:type="dxa"/>
          </w:tcPr>
          <w:p w14:paraId="6852328A" w14:textId="69156ADA" w:rsidR="00D249EF" w:rsidRPr="00357AC2" w:rsidRDefault="008447B6"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xml:space="preserve">: </w:t>
            </w:r>
            <w:r w:rsidR="00095C73">
              <w:rPr>
                <w:rFonts w:asciiTheme="minorHAnsi" w:hAnsiTheme="minorHAnsi" w:cstheme="minorHAnsi"/>
                <w:sz w:val="24"/>
                <w:szCs w:val="24"/>
              </w:rPr>
              <w:t>Ibu Merryane</w:t>
            </w:r>
          </w:p>
        </w:tc>
      </w:tr>
      <w:tr w:rsidR="00D249EF" w:rsidRPr="00B77E86" w14:paraId="2EBE6A21" w14:textId="77777777" w:rsidTr="008D5792">
        <w:trPr>
          <w:jc w:val="center"/>
        </w:trPr>
        <w:tc>
          <w:tcPr>
            <w:tcW w:w="1980" w:type="dxa"/>
          </w:tcPr>
          <w:p w14:paraId="5AFF1407" w14:textId="77777777" w:rsidR="00D249EF" w:rsidRPr="008D5792" w:rsidRDefault="00D249EF" w:rsidP="00297179">
            <w:pPr>
              <w:spacing w:line="276" w:lineRule="auto"/>
              <w:ind w:left="142" w:right="170"/>
              <w:jc w:val="both"/>
            </w:pPr>
            <w:r w:rsidRPr="008D5792">
              <w:t>Pelayan Pujian</w:t>
            </w:r>
          </w:p>
        </w:tc>
        <w:tc>
          <w:tcPr>
            <w:tcW w:w="4678" w:type="dxa"/>
          </w:tcPr>
          <w:p w14:paraId="06B0266A" w14:textId="1A347995" w:rsidR="00D249EF" w:rsidRPr="00357AC2" w:rsidRDefault="00095C73" w:rsidP="00357AC2">
            <w:pPr>
              <w:spacing w:line="276" w:lineRule="auto"/>
              <w:ind w:right="170"/>
              <w:jc w:val="both"/>
              <w:rPr>
                <w:rFonts w:asciiTheme="minorHAnsi" w:hAnsiTheme="minorHAnsi" w:cstheme="minorHAnsi"/>
                <w:sz w:val="24"/>
                <w:szCs w:val="24"/>
              </w:rPr>
            </w:pPr>
            <w:r>
              <w:rPr>
                <w:rFonts w:asciiTheme="minorHAnsi" w:hAnsiTheme="minorHAnsi" w:cstheme="minorHAnsi"/>
                <w:sz w:val="24"/>
                <w:szCs w:val="24"/>
              </w:rPr>
              <w:t>: Ibu Endang dan Sdr. Giusti</w:t>
            </w:r>
          </w:p>
        </w:tc>
      </w:tr>
    </w:tbl>
    <w:p w14:paraId="76B20833" w14:textId="1109C64E" w:rsidR="00460EE5" w:rsidRPr="00A615D7" w:rsidRDefault="00460EE5" w:rsidP="00A615D7">
      <w:pPr>
        <w:pStyle w:val="ListParagraph"/>
        <w:shd w:val="clear" w:color="auto" w:fill="FFFFFF"/>
        <w:spacing w:after="0" w:line="276" w:lineRule="auto"/>
        <w:ind w:left="502" w:right="170"/>
        <w:jc w:val="both"/>
        <w:rPr>
          <w:sz w:val="24"/>
          <w:szCs w:val="24"/>
        </w:rPr>
      </w:pPr>
    </w:p>
    <w:p w14:paraId="171AC360" w14:textId="77777777" w:rsidR="00D249EF" w:rsidRPr="00B77E86" w:rsidRDefault="00D249EF">
      <w:pPr>
        <w:shd w:val="clear" w:color="auto" w:fill="000000"/>
        <w:spacing w:after="0" w:line="276" w:lineRule="auto"/>
        <w:ind w:left="142" w:right="4706"/>
        <w:jc w:val="center"/>
        <w:rPr>
          <w:rFonts w:ascii="Times New Roman" w:eastAsia="Times New Roman" w:hAnsi="Times New Roman" w:cs="Times New Roman"/>
          <w:sz w:val="24"/>
          <w:szCs w:val="24"/>
        </w:rPr>
        <w:pPrChange w:id="9" w:author="SMPK PAMERDI" w:date="2021-12-31T20:49:00Z">
          <w:pPr>
            <w:shd w:val="clear" w:color="auto" w:fill="000000"/>
            <w:spacing w:after="0" w:line="240" w:lineRule="auto"/>
            <w:ind w:left="142" w:right="2296"/>
            <w:jc w:val="center"/>
          </w:pPr>
        </w:pPrChange>
      </w:pPr>
      <w:r w:rsidRPr="00B77E86">
        <w:rPr>
          <w:b/>
          <w:color w:val="FFFFFF"/>
          <w:sz w:val="24"/>
          <w:szCs w:val="24"/>
        </w:rPr>
        <w:t xml:space="preserve">KEBAKTIAN </w:t>
      </w:r>
      <w:del w:id="10" w:author="SMPK PAMERDI" w:date="2021-12-31T20:49:00Z">
        <w:r w:rsidRPr="00B77E86">
          <w:rPr>
            <w:b/>
            <w:color w:val="FFFFFF"/>
            <w:sz w:val="24"/>
            <w:szCs w:val="24"/>
          </w:rPr>
          <w:delText xml:space="preserve">DAN PERAYAAN NATAL </w:delText>
        </w:r>
      </w:del>
      <w:r w:rsidRPr="00B77E86">
        <w:rPr>
          <w:b/>
          <w:color w:val="FFFFFF"/>
          <w:sz w:val="24"/>
          <w:szCs w:val="24"/>
        </w:rPr>
        <w:t xml:space="preserve">ANAK </w:t>
      </w:r>
    </w:p>
    <w:p w14:paraId="78C5EC4C" w14:textId="175F29A1" w:rsidR="00D249EF" w:rsidRPr="00B77E86" w:rsidRDefault="00D249EF" w:rsidP="00B77E86">
      <w:pPr>
        <w:spacing w:after="0" w:line="276" w:lineRule="auto"/>
        <w:ind w:left="142" w:right="170"/>
        <w:jc w:val="both"/>
        <w:rPr>
          <w:sz w:val="24"/>
          <w:szCs w:val="24"/>
        </w:rPr>
      </w:pPr>
      <w:r w:rsidRPr="00B77E86">
        <w:rPr>
          <w:sz w:val="24"/>
          <w:szCs w:val="24"/>
        </w:rPr>
        <w:t xml:space="preserve">Kebaktian anak Minggu </w:t>
      </w:r>
      <w:r w:rsidR="00FB5311">
        <w:rPr>
          <w:sz w:val="24"/>
          <w:szCs w:val="24"/>
        </w:rPr>
        <w:t>2</w:t>
      </w:r>
      <w:r w:rsidR="006E1D3F">
        <w:rPr>
          <w:sz w:val="24"/>
          <w:szCs w:val="24"/>
        </w:rPr>
        <w:t>7</w:t>
      </w:r>
      <w:r w:rsidR="008B2FDB">
        <w:rPr>
          <w:sz w:val="24"/>
          <w:szCs w:val="24"/>
        </w:rPr>
        <w:t xml:space="preserve"> Februari</w:t>
      </w:r>
      <w:r w:rsidRPr="00B77E86">
        <w:rPr>
          <w:sz w:val="24"/>
          <w:szCs w:val="24"/>
        </w:rPr>
        <w:t xml:space="preserve"> 2022 mengambil </w:t>
      </w:r>
      <w:r w:rsidR="00A615D7">
        <w:rPr>
          <w:b/>
          <w:bCs/>
          <w:sz w:val="24"/>
          <w:szCs w:val="24"/>
        </w:rPr>
        <w:t>BENAR, YESUS ADALAH TUHAN</w:t>
      </w:r>
      <w:r w:rsidRPr="00B77E86">
        <w:rPr>
          <w:sz w:val="24"/>
          <w:szCs w:val="24"/>
        </w:rPr>
        <w:t xml:space="preserve">. Bacaan: </w:t>
      </w:r>
      <w:r w:rsidR="00A615D7">
        <w:t>Markus 9:2-13</w:t>
      </w:r>
      <w:r w:rsidRPr="00B77E86">
        <w:rPr>
          <w:sz w:val="24"/>
          <w:szCs w:val="24"/>
        </w:rPr>
        <w:t>. Pelayan yang bertugas:</w:t>
      </w:r>
    </w:p>
    <w:tbl>
      <w:tblPr>
        <w:tblW w:w="62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3402"/>
      </w:tblGrid>
      <w:tr w:rsidR="00D249EF" w:rsidRPr="00B77E86" w14:paraId="7E7ACB84" w14:textId="77777777" w:rsidTr="006D4979">
        <w:trPr>
          <w:trHeight w:val="209"/>
          <w:jc w:val="center"/>
        </w:trPr>
        <w:tc>
          <w:tcPr>
            <w:tcW w:w="2835" w:type="dxa"/>
            <w:shd w:val="clear" w:color="auto" w:fill="auto"/>
            <w:tcMar>
              <w:top w:w="100" w:type="dxa"/>
              <w:left w:w="100" w:type="dxa"/>
              <w:bottom w:w="100" w:type="dxa"/>
              <w:right w:w="100" w:type="dxa"/>
            </w:tcMar>
          </w:tcPr>
          <w:p w14:paraId="5C07292D" w14:textId="77777777" w:rsidR="00D249EF" w:rsidRPr="008D5792" w:rsidRDefault="00D249EF" w:rsidP="006D4979">
            <w:pPr>
              <w:widowControl w:val="0"/>
              <w:pBdr>
                <w:top w:val="nil"/>
                <w:left w:val="nil"/>
                <w:bottom w:val="nil"/>
                <w:right w:val="nil"/>
                <w:between w:val="nil"/>
              </w:pBdr>
              <w:spacing w:after="0" w:line="240" w:lineRule="auto"/>
            </w:pPr>
            <w:r w:rsidRPr="008D5792">
              <w:t xml:space="preserve">Pelayan Firman </w:t>
            </w:r>
          </w:p>
        </w:tc>
        <w:tc>
          <w:tcPr>
            <w:tcW w:w="3402" w:type="dxa"/>
            <w:shd w:val="clear" w:color="auto" w:fill="auto"/>
            <w:tcMar>
              <w:top w:w="100" w:type="dxa"/>
              <w:left w:w="100" w:type="dxa"/>
              <w:bottom w:w="100" w:type="dxa"/>
              <w:right w:w="100" w:type="dxa"/>
            </w:tcMar>
          </w:tcPr>
          <w:p w14:paraId="19C39012" w14:textId="51A08694" w:rsidR="00D249EF" w:rsidRPr="008D5792" w:rsidRDefault="008B75C9" w:rsidP="006D4979">
            <w:pPr>
              <w:widowControl w:val="0"/>
              <w:pBdr>
                <w:top w:val="nil"/>
                <w:left w:val="nil"/>
                <w:bottom w:val="nil"/>
                <w:right w:val="nil"/>
                <w:between w:val="nil"/>
              </w:pBdr>
              <w:spacing w:after="0" w:line="240" w:lineRule="auto"/>
            </w:pPr>
            <w:r>
              <w:t xml:space="preserve">: </w:t>
            </w:r>
            <w:r w:rsidR="007630D0">
              <w:t xml:space="preserve">Kak </w:t>
            </w:r>
            <w:r w:rsidR="00A615D7">
              <w:t>Nenes</w:t>
            </w:r>
          </w:p>
        </w:tc>
      </w:tr>
      <w:tr w:rsidR="00D249EF" w:rsidRPr="00B77E86" w14:paraId="14A2B3BF" w14:textId="77777777" w:rsidTr="006D4979">
        <w:trPr>
          <w:trHeight w:val="27"/>
          <w:jc w:val="center"/>
        </w:trPr>
        <w:tc>
          <w:tcPr>
            <w:tcW w:w="2835" w:type="dxa"/>
            <w:shd w:val="clear" w:color="auto" w:fill="auto"/>
            <w:tcMar>
              <w:top w:w="100" w:type="dxa"/>
              <w:left w:w="100" w:type="dxa"/>
              <w:bottom w:w="100" w:type="dxa"/>
              <w:right w:w="100" w:type="dxa"/>
            </w:tcMar>
          </w:tcPr>
          <w:p w14:paraId="47DE8402" w14:textId="77777777" w:rsidR="00D249EF" w:rsidRPr="008D5792" w:rsidRDefault="00D249EF" w:rsidP="006D4979">
            <w:pPr>
              <w:widowControl w:val="0"/>
              <w:pBdr>
                <w:top w:val="nil"/>
                <w:left w:val="nil"/>
                <w:bottom w:val="nil"/>
                <w:right w:val="nil"/>
                <w:between w:val="nil"/>
              </w:pBdr>
              <w:spacing w:after="0" w:line="240" w:lineRule="auto"/>
            </w:pPr>
            <w:r w:rsidRPr="008D5792">
              <w:t>Pemimpin Pujian</w:t>
            </w:r>
          </w:p>
        </w:tc>
        <w:tc>
          <w:tcPr>
            <w:tcW w:w="3402" w:type="dxa"/>
            <w:shd w:val="clear" w:color="auto" w:fill="auto"/>
            <w:tcMar>
              <w:top w:w="100" w:type="dxa"/>
              <w:left w:w="100" w:type="dxa"/>
              <w:bottom w:w="100" w:type="dxa"/>
              <w:right w:w="100" w:type="dxa"/>
            </w:tcMar>
          </w:tcPr>
          <w:p w14:paraId="3E7B20B6" w14:textId="4E7ECE69" w:rsidR="00D249EF" w:rsidRPr="008D5792" w:rsidRDefault="008B75C9" w:rsidP="006D4979">
            <w:pPr>
              <w:widowControl w:val="0"/>
              <w:pBdr>
                <w:top w:val="nil"/>
                <w:left w:val="nil"/>
                <w:bottom w:val="nil"/>
                <w:right w:val="nil"/>
                <w:between w:val="nil"/>
              </w:pBdr>
              <w:spacing w:after="0" w:line="240" w:lineRule="auto"/>
              <w:rPr>
                <w:lang w:val="en-US"/>
              </w:rPr>
            </w:pPr>
            <w:r>
              <w:rPr>
                <w:lang w:val="en-US"/>
              </w:rPr>
              <w:t xml:space="preserve">: </w:t>
            </w:r>
            <w:r w:rsidR="00373EE7">
              <w:rPr>
                <w:lang w:val="en-US"/>
              </w:rPr>
              <w:t xml:space="preserve">Kak </w:t>
            </w:r>
            <w:r w:rsidR="00A615D7">
              <w:rPr>
                <w:lang w:val="en-US"/>
              </w:rPr>
              <w:t>Nella</w:t>
            </w:r>
            <w:r w:rsidR="007630D0">
              <w:rPr>
                <w:lang w:val="en-US"/>
              </w:rPr>
              <w:t xml:space="preserve"> </w:t>
            </w:r>
          </w:p>
        </w:tc>
      </w:tr>
    </w:tbl>
    <w:p w14:paraId="40D660C2" w14:textId="009836C0" w:rsidR="00D249EF" w:rsidRDefault="00D249EF" w:rsidP="00B77E86">
      <w:pPr>
        <w:spacing w:after="0" w:line="276" w:lineRule="auto"/>
        <w:ind w:left="142" w:right="170"/>
        <w:jc w:val="both"/>
        <w:rPr>
          <w:sz w:val="24"/>
          <w:szCs w:val="24"/>
        </w:rPr>
      </w:pPr>
      <w:r w:rsidRPr="00B77E86">
        <w:rPr>
          <w:sz w:val="24"/>
          <w:szCs w:val="24"/>
        </w:rPr>
        <w:t xml:space="preserve">Kebaktian anak dilaksanakan secara online pukul 09.00 WIB. Link bisa dilihat di grup WA KA. </w:t>
      </w:r>
      <w:r w:rsidR="008950D0" w:rsidRPr="00B77E86">
        <w:rPr>
          <w:sz w:val="24"/>
          <w:szCs w:val="24"/>
        </w:rPr>
        <w:t>Mohon pendampingan sege</w:t>
      </w:r>
      <w:r w:rsidR="007655CC" w:rsidRPr="00B77E86">
        <w:rPr>
          <w:sz w:val="24"/>
          <w:szCs w:val="24"/>
        </w:rPr>
        <w:t>na</w:t>
      </w:r>
      <w:r w:rsidR="008950D0" w:rsidRPr="00B77E86">
        <w:rPr>
          <w:sz w:val="24"/>
          <w:szCs w:val="24"/>
        </w:rPr>
        <w:t xml:space="preserve">p orang tua. </w:t>
      </w:r>
    </w:p>
    <w:p w14:paraId="6A790744" w14:textId="77777777" w:rsidR="002C1472" w:rsidRDefault="002C1472" w:rsidP="00B77E86">
      <w:pPr>
        <w:spacing w:after="0" w:line="276" w:lineRule="auto"/>
        <w:ind w:left="142" w:right="170"/>
        <w:jc w:val="both"/>
        <w:rPr>
          <w:sz w:val="24"/>
          <w:szCs w:val="24"/>
        </w:rPr>
      </w:pPr>
    </w:p>
    <w:p w14:paraId="6DEB3DF2" w14:textId="4DAC306C" w:rsidR="00E45300" w:rsidRPr="00B85A47" w:rsidRDefault="00B85A47" w:rsidP="00B85A47">
      <w:pPr>
        <w:shd w:val="clear" w:color="auto" w:fill="000000" w:themeFill="text1"/>
        <w:spacing w:after="0" w:line="276" w:lineRule="auto"/>
        <w:ind w:left="142" w:right="3572"/>
        <w:jc w:val="center"/>
        <w:rPr>
          <w:b/>
          <w:bCs/>
          <w:sz w:val="24"/>
          <w:szCs w:val="24"/>
        </w:rPr>
      </w:pPr>
      <w:r w:rsidRPr="00B85A47">
        <w:rPr>
          <w:b/>
          <w:bCs/>
          <w:sz w:val="24"/>
          <w:szCs w:val="24"/>
        </w:rPr>
        <w:t>KEBAKTIAN RABU ABU</w:t>
      </w:r>
    </w:p>
    <w:p w14:paraId="61CA7BFE" w14:textId="0E0FB1D3" w:rsidR="00B85A47" w:rsidRDefault="00B85A47" w:rsidP="00B77E86">
      <w:pPr>
        <w:spacing w:after="0" w:line="276" w:lineRule="auto"/>
        <w:ind w:left="142" w:right="170"/>
        <w:jc w:val="both"/>
        <w:rPr>
          <w:sz w:val="24"/>
          <w:szCs w:val="24"/>
        </w:rPr>
      </w:pPr>
      <w:r>
        <w:rPr>
          <w:sz w:val="24"/>
          <w:szCs w:val="24"/>
        </w:rPr>
        <w:t xml:space="preserve">Kebaktian Rabu </w:t>
      </w:r>
      <w:r w:rsidR="007966A9">
        <w:rPr>
          <w:sz w:val="24"/>
          <w:szCs w:val="24"/>
        </w:rPr>
        <w:t xml:space="preserve">Abu </w:t>
      </w:r>
      <w:r>
        <w:rPr>
          <w:sz w:val="24"/>
          <w:szCs w:val="24"/>
        </w:rPr>
        <w:t xml:space="preserve">dilaksanakan secara onsite pada Rabu, </w:t>
      </w:r>
      <w:r w:rsidR="00A6382C">
        <w:rPr>
          <w:sz w:val="24"/>
          <w:szCs w:val="24"/>
        </w:rPr>
        <w:t>2 Maret 2022 pukul 1</w:t>
      </w:r>
      <w:r w:rsidR="00BC27A1">
        <w:rPr>
          <w:sz w:val="24"/>
          <w:szCs w:val="24"/>
        </w:rPr>
        <w:t>9</w:t>
      </w:r>
      <w:r w:rsidR="00A6382C">
        <w:rPr>
          <w:sz w:val="24"/>
          <w:szCs w:val="24"/>
        </w:rPr>
        <w:t>.</w:t>
      </w:r>
      <w:r w:rsidR="00BC27A1">
        <w:rPr>
          <w:sz w:val="24"/>
          <w:szCs w:val="24"/>
        </w:rPr>
        <w:t>0</w:t>
      </w:r>
      <w:r w:rsidR="00A6382C">
        <w:rPr>
          <w:sz w:val="24"/>
          <w:szCs w:val="24"/>
        </w:rPr>
        <w:t xml:space="preserve">0 WIB. Jemaat dibatasi 40 orang. </w:t>
      </w:r>
      <w:r w:rsidR="00D53B7A">
        <w:rPr>
          <w:sz w:val="24"/>
          <w:szCs w:val="24"/>
        </w:rPr>
        <w:t xml:space="preserve">Wajib menjaga protokol </w:t>
      </w:r>
      <w:r w:rsidR="00BD556A">
        <w:rPr>
          <w:sz w:val="24"/>
          <w:szCs w:val="24"/>
        </w:rPr>
        <w:t>k</w:t>
      </w:r>
      <w:r w:rsidR="00D53B7A">
        <w:rPr>
          <w:sz w:val="24"/>
          <w:szCs w:val="24"/>
        </w:rPr>
        <w:t xml:space="preserve">esehatan. </w:t>
      </w:r>
    </w:p>
    <w:p w14:paraId="0B25B503" w14:textId="77777777" w:rsidR="00984BFE" w:rsidRDefault="00984BFE" w:rsidP="00B77E86">
      <w:pPr>
        <w:spacing w:after="0" w:line="276" w:lineRule="auto"/>
        <w:ind w:left="142" w:right="170"/>
        <w:jc w:val="both"/>
        <w:rPr>
          <w:sz w:val="24"/>
          <w:szCs w:val="24"/>
        </w:rPr>
      </w:pPr>
    </w:p>
    <w:p w14:paraId="71BE0785" w14:textId="409DE0E6" w:rsidR="00C45633" w:rsidRPr="00F0777D" w:rsidRDefault="00C45633" w:rsidP="00984BFE">
      <w:pPr>
        <w:shd w:val="clear" w:color="auto" w:fill="000000" w:themeFill="text1"/>
        <w:ind w:right="3572"/>
        <w:jc w:val="center"/>
        <w:rPr>
          <w:b/>
          <w:bCs/>
          <w:sz w:val="24"/>
          <w:szCs w:val="24"/>
        </w:rPr>
      </w:pPr>
      <w:r>
        <w:rPr>
          <w:b/>
          <w:bCs/>
          <w:sz w:val="24"/>
          <w:szCs w:val="24"/>
        </w:rPr>
        <w:t>PERSIDANGAN MAJELIS JEMAAT</w:t>
      </w:r>
    </w:p>
    <w:p w14:paraId="1E8B9E1F" w14:textId="55AC0DF6" w:rsidR="00BD556A" w:rsidRDefault="00C45633" w:rsidP="00B77E86">
      <w:pPr>
        <w:spacing w:after="0" w:line="276" w:lineRule="auto"/>
        <w:ind w:left="142" w:right="170"/>
        <w:jc w:val="both"/>
        <w:rPr>
          <w:sz w:val="24"/>
          <w:szCs w:val="24"/>
        </w:rPr>
      </w:pPr>
      <w:r>
        <w:rPr>
          <w:sz w:val="24"/>
          <w:szCs w:val="24"/>
        </w:rPr>
        <w:t xml:space="preserve">Persidangan Majelis akan dilaksanakan pada Rabu  tanggal </w:t>
      </w:r>
      <w:r w:rsidR="00F06EB8">
        <w:rPr>
          <w:sz w:val="24"/>
          <w:szCs w:val="24"/>
        </w:rPr>
        <w:t xml:space="preserve">9 </w:t>
      </w:r>
      <w:r>
        <w:rPr>
          <w:sz w:val="24"/>
          <w:szCs w:val="24"/>
        </w:rPr>
        <w:t xml:space="preserve">Maret 2022 pukul 18.30 WIB di gereja. Jemaat dipersilakan menyampaikan usulan atau gagasan pengembangan pelayanan gereja melalui penatua. Mohon dukungan segenap jemaat. </w:t>
      </w:r>
    </w:p>
    <w:p w14:paraId="1ED1CD4F" w14:textId="77777777" w:rsidR="00C45633" w:rsidRDefault="00C45633" w:rsidP="00B77E86">
      <w:pPr>
        <w:spacing w:after="0" w:line="276" w:lineRule="auto"/>
        <w:ind w:left="142" w:right="170"/>
        <w:jc w:val="both"/>
        <w:rPr>
          <w:sz w:val="24"/>
          <w:szCs w:val="24"/>
        </w:rPr>
      </w:pPr>
    </w:p>
    <w:p w14:paraId="3EF7DD54" w14:textId="77777777" w:rsidR="00D76F83" w:rsidRPr="00D0616E" w:rsidRDefault="00D76F83" w:rsidP="00D76F83">
      <w:pPr>
        <w:shd w:val="clear" w:color="auto" w:fill="000000" w:themeFill="text1"/>
        <w:spacing w:after="0" w:line="240" w:lineRule="auto"/>
        <w:ind w:left="142" w:right="3430"/>
        <w:jc w:val="center"/>
        <w:rPr>
          <w:b/>
          <w:sz w:val="24"/>
        </w:rPr>
      </w:pPr>
      <w:r>
        <w:rPr>
          <w:b/>
          <w:sz w:val="24"/>
        </w:rPr>
        <w:t>KEGIATAN PADA MASA COVID-19</w:t>
      </w:r>
    </w:p>
    <w:p w14:paraId="45F2A593" w14:textId="72198FC4" w:rsidR="00D76F83" w:rsidRDefault="00D76F83" w:rsidP="00D76F83">
      <w:pPr>
        <w:spacing w:after="0" w:line="240" w:lineRule="auto"/>
        <w:ind w:left="141"/>
        <w:jc w:val="both"/>
      </w:pPr>
      <w:r w:rsidRPr="004D1E2E">
        <w:t xml:space="preserve">Dengan meningkatnya </w:t>
      </w:r>
      <w:r w:rsidR="00BC27A1">
        <w:t>C</w:t>
      </w:r>
      <w:r w:rsidRPr="004D1E2E">
        <w:t>ovid 19 varian omicron, maka PMJ memutuskan</w:t>
      </w:r>
      <w:r w:rsidRPr="00F42D8F">
        <w:t xml:space="preserve">:  </w:t>
      </w:r>
    </w:p>
    <w:p w14:paraId="08C6CBE0" w14:textId="77777777" w:rsidR="00D76F83" w:rsidRDefault="00D76F83" w:rsidP="00D76F83">
      <w:pPr>
        <w:pStyle w:val="ListParagraph"/>
        <w:numPr>
          <w:ilvl w:val="0"/>
          <w:numId w:val="17"/>
        </w:numPr>
        <w:spacing w:after="0" w:line="240" w:lineRule="auto"/>
        <w:ind w:left="426" w:hanging="283"/>
        <w:jc w:val="both"/>
      </w:pPr>
      <w:r w:rsidRPr="004D1E2E">
        <w:t xml:space="preserve">Kebaktian umum minggu kembali diatur per </w:t>
      </w:r>
      <w:r>
        <w:t xml:space="preserve">lingkungan: </w:t>
      </w:r>
    </w:p>
    <w:p w14:paraId="6F132593" w14:textId="77777777" w:rsidR="00D76F83" w:rsidRPr="0026797E" w:rsidRDefault="00D76F83" w:rsidP="00D76F83">
      <w:pPr>
        <w:pStyle w:val="ListParagraph"/>
        <w:numPr>
          <w:ilvl w:val="1"/>
          <w:numId w:val="16"/>
        </w:numPr>
        <w:spacing w:after="0" w:line="240" w:lineRule="auto"/>
        <w:ind w:left="851"/>
        <w:jc w:val="both"/>
        <w:rPr>
          <w:b/>
          <w:bCs/>
        </w:rPr>
      </w:pPr>
      <w:r w:rsidRPr="0026797E">
        <w:rPr>
          <w:b/>
          <w:bCs/>
        </w:rPr>
        <w:t xml:space="preserve">Minggu </w:t>
      </w:r>
      <w:r>
        <w:rPr>
          <w:b/>
          <w:bCs/>
        </w:rPr>
        <w:t>20</w:t>
      </w:r>
      <w:r w:rsidRPr="0026797E">
        <w:rPr>
          <w:b/>
          <w:bCs/>
        </w:rPr>
        <w:t xml:space="preserve"> Februari 2022 lingkungan A-B. </w:t>
      </w:r>
    </w:p>
    <w:p w14:paraId="4C956306" w14:textId="77777777" w:rsidR="00D76F83" w:rsidRDefault="00D76F83" w:rsidP="00D76F83">
      <w:pPr>
        <w:pStyle w:val="ListParagraph"/>
        <w:numPr>
          <w:ilvl w:val="1"/>
          <w:numId w:val="16"/>
        </w:numPr>
        <w:spacing w:after="0" w:line="240" w:lineRule="auto"/>
        <w:ind w:left="851"/>
        <w:jc w:val="both"/>
        <w:rPr>
          <w:b/>
          <w:bCs/>
        </w:rPr>
      </w:pPr>
      <w:r w:rsidRPr="0026797E">
        <w:rPr>
          <w:b/>
          <w:bCs/>
        </w:rPr>
        <w:t xml:space="preserve">Minggu </w:t>
      </w:r>
      <w:r>
        <w:rPr>
          <w:b/>
          <w:bCs/>
        </w:rPr>
        <w:t>27</w:t>
      </w:r>
      <w:r w:rsidRPr="0026797E">
        <w:rPr>
          <w:b/>
          <w:bCs/>
        </w:rPr>
        <w:t xml:space="preserve"> Februari 2022 lingkungan </w:t>
      </w:r>
      <w:r>
        <w:rPr>
          <w:b/>
          <w:bCs/>
        </w:rPr>
        <w:t>C-</w:t>
      </w:r>
      <w:r w:rsidRPr="0026797E">
        <w:rPr>
          <w:b/>
          <w:bCs/>
        </w:rPr>
        <w:t>D-E.</w:t>
      </w:r>
    </w:p>
    <w:p w14:paraId="1A04C94E" w14:textId="19C9F5D3" w:rsidR="00D76F83" w:rsidRDefault="00D76F83" w:rsidP="00D76F83">
      <w:pPr>
        <w:pStyle w:val="ListParagraph"/>
        <w:numPr>
          <w:ilvl w:val="0"/>
          <w:numId w:val="16"/>
        </w:numPr>
        <w:spacing w:after="0" w:line="240" w:lineRule="auto"/>
        <w:ind w:left="426" w:hanging="283"/>
        <w:jc w:val="both"/>
      </w:pPr>
      <w:r w:rsidRPr="004D1E2E">
        <w:t xml:space="preserve">Segala bentuk persekutuan yaitu </w:t>
      </w:r>
      <w:r w:rsidRPr="008E24F0">
        <w:t>Persekutuan Komisi Pemuda Remaja, Persekutuan Lingkungan, Komisi Dewasa, dan Pendalaman Alkitab</w:t>
      </w:r>
      <w:r>
        <w:t xml:space="preserve"> </w:t>
      </w:r>
      <w:r w:rsidRPr="004D1E2E">
        <w:t xml:space="preserve"> diselenggarakan di gedung gereja d</w:t>
      </w:r>
      <w:r>
        <w:t>engan</w:t>
      </w:r>
      <w:r w:rsidRPr="004D1E2E">
        <w:t xml:space="preserve"> pembatasan jumlah kehadiran dan </w:t>
      </w:r>
      <w:r>
        <w:t>protokol kesehatan</w:t>
      </w:r>
      <w:r w:rsidRPr="004D1E2E">
        <w:t xml:space="preserve"> y</w:t>
      </w:r>
      <w:r>
        <w:t>an</w:t>
      </w:r>
      <w:r w:rsidRPr="004D1E2E">
        <w:t>g ketat. Diusahakan juga bila memungkinkan kegiatan diadakan secara online.</w:t>
      </w:r>
      <w:r w:rsidR="004043EC">
        <w:t xml:space="preserve"> </w:t>
      </w:r>
    </w:p>
    <w:p w14:paraId="73E8651C" w14:textId="01A4AE77" w:rsidR="004043EC" w:rsidRDefault="004043EC" w:rsidP="00D76F83">
      <w:pPr>
        <w:pStyle w:val="ListParagraph"/>
        <w:numPr>
          <w:ilvl w:val="0"/>
          <w:numId w:val="16"/>
        </w:numPr>
        <w:spacing w:after="0" w:line="240" w:lineRule="auto"/>
        <w:ind w:left="426" w:hanging="283"/>
        <w:jc w:val="both"/>
      </w:pPr>
      <w:r>
        <w:t xml:space="preserve">Sesuai arahan pemerintah, jemaat berusia di atas 60 tahun dihimbau untuk mengikuti ibadah dari rumah. </w:t>
      </w:r>
    </w:p>
    <w:p w14:paraId="44AB6CEF" w14:textId="77777777" w:rsidR="00D76F83" w:rsidRPr="005C5A88" w:rsidRDefault="00D76F83" w:rsidP="00D76F83">
      <w:pPr>
        <w:pStyle w:val="ListParagraph"/>
        <w:numPr>
          <w:ilvl w:val="0"/>
          <w:numId w:val="16"/>
        </w:numPr>
        <w:spacing w:after="0" w:line="240" w:lineRule="auto"/>
        <w:ind w:left="426" w:hanging="283"/>
        <w:jc w:val="both"/>
        <w:rPr>
          <w:sz w:val="20"/>
          <w:szCs w:val="20"/>
        </w:rPr>
      </w:pPr>
      <w:r w:rsidRPr="008E24F0">
        <w:t xml:space="preserve">Kebaktian Minggu Komisi Anak dilaksanakan secara </w:t>
      </w:r>
      <w:r>
        <w:t>online</w:t>
      </w:r>
      <w:r w:rsidRPr="008E24F0">
        <w:t xml:space="preserve">.  </w:t>
      </w:r>
    </w:p>
    <w:p w14:paraId="0E722B2D" w14:textId="79B33D16" w:rsidR="00460EE5" w:rsidRDefault="00460EE5" w:rsidP="00B77E86">
      <w:pPr>
        <w:spacing w:after="0" w:line="276" w:lineRule="auto"/>
        <w:ind w:left="142" w:right="170"/>
        <w:jc w:val="both"/>
        <w:rPr>
          <w:sz w:val="24"/>
          <w:szCs w:val="24"/>
        </w:rPr>
      </w:pPr>
    </w:p>
    <w:p w14:paraId="562130DE" w14:textId="02A57937" w:rsidR="00716A7D" w:rsidRPr="00B51CCA" w:rsidRDefault="00716A7D" w:rsidP="008E6B5E">
      <w:pPr>
        <w:shd w:val="clear" w:color="auto" w:fill="000000" w:themeFill="text1"/>
        <w:spacing w:after="0" w:line="276" w:lineRule="auto"/>
        <w:ind w:left="142" w:right="3714"/>
        <w:jc w:val="center"/>
        <w:rPr>
          <w:b/>
          <w:bCs/>
          <w:sz w:val="24"/>
          <w:szCs w:val="24"/>
        </w:rPr>
      </w:pPr>
      <w:r>
        <w:rPr>
          <w:b/>
          <w:bCs/>
          <w:sz w:val="24"/>
          <w:szCs w:val="24"/>
        </w:rPr>
        <w:t>KATEKISASI</w:t>
      </w:r>
    </w:p>
    <w:p w14:paraId="26B1FE65" w14:textId="4B9E6595" w:rsidR="00716A7D" w:rsidRPr="00453233" w:rsidRDefault="00716A7D" w:rsidP="00453233">
      <w:pPr>
        <w:pStyle w:val="ListParagraph"/>
        <w:spacing w:after="0" w:line="240" w:lineRule="auto"/>
        <w:ind w:left="142"/>
        <w:jc w:val="both"/>
      </w:pPr>
      <w:r w:rsidRPr="00453233">
        <w:t>Katekisasi dilaksanakan mulai 2</w:t>
      </w:r>
      <w:r w:rsidR="003E1EDF">
        <w:t>5</w:t>
      </w:r>
      <w:r w:rsidRPr="00453233">
        <w:t xml:space="preserve"> Februari 2022</w:t>
      </w:r>
      <w:r w:rsidR="00BD5549">
        <w:t xml:space="preserve"> secara </w:t>
      </w:r>
      <w:r w:rsidR="006446B2">
        <w:t>online</w:t>
      </w:r>
      <w:r w:rsidR="00801D2F">
        <w:t xml:space="preserve"> setiap Jumat pukul 17.00 WIB</w:t>
      </w:r>
      <w:r w:rsidR="00BD5549">
        <w:t xml:space="preserve">. </w:t>
      </w:r>
      <w:r w:rsidR="00FA3AA7">
        <w:t xml:space="preserve">Syarat: Berusia minimal 15 tahun. </w:t>
      </w:r>
      <w:r w:rsidR="00453233">
        <w:t xml:space="preserve">Mohon dukungan segenap jemaat. </w:t>
      </w:r>
    </w:p>
    <w:p w14:paraId="0DA79D02" w14:textId="18F61BD1" w:rsidR="00481617" w:rsidRDefault="00481617" w:rsidP="0099436B">
      <w:pPr>
        <w:spacing w:after="0" w:line="240" w:lineRule="auto"/>
        <w:jc w:val="both"/>
        <w:rPr>
          <w:sz w:val="20"/>
          <w:szCs w:val="20"/>
        </w:rPr>
      </w:pPr>
    </w:p>
    <w:p w14:paraId="0377DB58" w14:textId="4E155082" w:rsidR="00D630B3" w:rsidRPr="00B51CCA" w:rsidRDefault="00D630B3" w:rsidP="00E97708">
      <w:pPr>
        <w:shd w:val="clear" w:color="auto" w:fill="000000" w:themeFill="text1"/>
        <w:spacing w:after="0" w:line="276" w:lineRule="auto"/>
        <w:ind w:left="142" w:right="2722"/>
        <w:jc w:val="center"/>
        <w:rPr>
          <w:b/>
          <w:bCs/>
          <w:sz w:val="24"/>
          <w:szCs w:val="24"/>
        </w:rPr>
      </w:pPr>
      <w:r>
        <w:rPr>
          <w:b/>
          <w:bCs/>
          <w:sz w:val="24"/>
          <w:szCs w:val="24"/>
        </w:rPr>
        <w:t xml:space="preserve">OPEN RECRUITMEN </w:t>
      </w:r>
      <w:r w:rsidR="00E97708">
        <w:rPr>
          <w:b/>
          <w:bCs/>
          <w:sz w:val="24"/>
          <w:szCs w:val="24"/>
        </w:rPr>
        <w:t xml:space="preserve">TIM </w:t>
      </w:r>
      <w:r>
        <w:rPr>
          <w:b/>
          <w:bCs/>
          <w:sz w:val="24"/>
          <w:szCs w:val="24"/>
        </w:rPr>
        <w:t>MULTIMEDIA</w:t>
      </w:r>
    </w:p>
    <w:p w14:paraId="24D775AB" w14:textId="3911158A" w:rsidR="00D630B3" w:rsidRPr="00D630B3" w:rsidRDefault="00D630B3" w:rsidP="00D630B3">
      <w:pPr>
        <w:spacing w:after="0" w:line="240" w:lineRule="auto"/>
        <w:jc w:val="both"/>
        <w:rPr>
          <w:sz w:val="20"/>
          <w:szCs w:val="20"/>
        </w:rPr>
      </w:pPr>
      <w:r w:rsidRPr="00D630B3">
        <w:rPr>
          <w:sz w:val="20"/>
          <w:szCs w:val="20"/>
        </w:rPr>
        <w:t>Segenap jemaat diundang untuk ambil bagian dalam pelayanan bersama dengan Tim Multimedia.</w:t>
      </w:r>
      <w:r>
        <w:rPr>
          <w:sz w:val="20"/>
          <w:szCs w:val="20"/>
        </w:rPr>
        <w:t xml:space="preserve"> J</w:t>
      </w:r>
      <w:r w:rsidRPr="00D630B3">
        <w:rPr>
          <w:sz w:val="20"/>
          <w:szCs w:val="20"/>
        </w:rPr>
        <w:t xml:space="preserve">emaat yang berminat bergabung dalam Tim Multimedia dapat mengisi form pendaftaran di www.gkikebonagung.org </w:t>
      </w:r>
    </w:p>
    <w:p w14:paraId="795A2022" w14:textId="78C9E767" w:rsidR="00D630B3" w:rsidRDefault="00D630B3" w:rsidP="00D630B3">
      <w:pPr>
        <w:spacing w:after="0" w:line="240" w:lineRule="auto"/>
        <w:jc w:val="both"/>
        <w:rPr>
          <w:sz w:val="20"/>
          <w:szCs w:val="20"/>
        </w:rPr>
      </w:pPr>
      <w:r w:rsidRPr="00D630B3">
        <w:rPr>
          <w:sz w:val="20"/>
          <w:szCs w:val="20"/>
        </w:rPr>
        <w:t>Pendaftaran dapat dilakukan mulai tanggal 27 Februari – 12 Maret 2022.</w:t>
      </w:r>
    </w:p>
    <w:p w14:paraId="4FD64648" w14:textId="77777777" w:rsidR="00D630B3" w:rsidRDefault="00D630B3" w:rsidP="0099436B">
      <w:pPr>
        <w:spacing w:after="0" w:line="240" w:lineRule="auto"/>
        <w:jc w:val="both"/>
        <w:rPr>
          <w:sz w:val="20"/>
          <w:szCs w:val="20"/>
        </w:rPr>
      </w:pPr>
    </w:p>
    <w:p w14:paraId="58FA86A3" w14:textId="5CC7DEB9" w:rsidR="0099436B" w:rsidRPr="0099436B" w:rsidRDefault="0099436B" w:rsidP="0099436B">
      <w:pPr>
        <w:shd w:val="clear" w:color="auto" w:fill="000000" w:themeFill="text1"/>
        <w:spacing w:after="0" w:line="240" w:lineRule="auto"/>
        <w:ind w:left="142" w:right="3714"/>
        <w:jc w:val="center"/>
        <w:rPr>
          <w:b/>
          <w:bCs/>
          <w:sz w:val="24"/>
          <w:szCs w:val="24"/>
        </w:rPr>
      </w:pPr>
      <w:r w:rsidRPr="0099436B">
        <w:rPr>
          <w:b/>
          <w:bCs/>
          <w:sz w:val="24"/>
          <w:szCs w:val="24"/>
        </w:rPr>
        <w:t>BERITA KELAHIRAN</w:t>
      </w:r>
    </w:p>
    <w:p w14:paraId="4F31A450" w14:textId="08A74801" w:rsidR="0099436B" w:rsidRDefault="0099436B" w:rsidP="0099436B">
      <w:pPr>
        <w:spacing w:after="0" w:line="240" w:lineRule="auto"/>
        <w:jc w:val="both"/>
        <w:rPr>
          <w:sz w:val="20"/>
          <w:szCs w:val="20"/>
        </w:rPr>
      </w:pPr>
      <w:r>
        <w:rPr>
          <w:sz w:val="20"/>
          <w:szCs w:val="20"/>
        </w:rPr>
        <w:t xml:space="preserve">Segenap majelis jemaat mengucapkan Selamat Berbahagia kepada Bapak </w:t>
      </w:r>
      <w:r w:rsidRPr="0099436B">
        <w:rPr>
          <w:sz w:val="20"/>
          <w:szCs w:val="20"/>
        </w:rPr>
        <w:t>Setyo Adi Wibowo</w:t>
      </w:r>
      <w:r>
        <w:rPr>
          <w:sz w:val="20"/>
          <w:szCs w:val="20"/>
        </w:rPr>
        <w:t xml:space="preserve"> dan Ibu </w:t>
      </w:r>
      <w:r w:rsidRPr="0099436B">
        <w:rPr>
          <w:sz w:val="20"/>
          <w:szCs w:val="20"/>
        </w:rPr>
        <w:t>Maria Lisianita</w:t>
      </w:r>
      <w:r>
        <w:rPr>
          <w:sz w:val="20"/>
          <w:szCs w:val="20"/>
        </w:rPr>
        <w:t xml:space="preserve"> atas kelahiran putra</w:t>
      </w:r>
      <w:r w:rsidR="006613C5">
        <w:rPr>
          <w:sz w:val="20"/>
          <w:szCs w:val="20"/>
        </w:rPr>
        <w:t xml:space="preserve"> </w:t>
      </w:r>
      <w:r w:rsidR="001F4AA1">
        <w:rPr>
          <w:sz w:val="20"/>
          <w:szCs w:val="20"/>
        </w:rPr>
        <w:t xml:space="preserve">kedua </w:t>
      </w:r>
      <w:r w:rsidRPr="00E65120">
        <w:rPr>
          <w:b/>
          <w:bCs/>
          <w:sz w:val="20"/>
          <w:szCs w:val="20"/>
        </w:rPr>
        <w:t>Christian Darren Adinta</w:t>
      </w:r>
      <w:r>
        <w:rPr>
          <w:sz w:val="20"/>
          <w:szCs w:val="20"/>
        </w:rPr>
        <w:t xml:space="preserve"> pada </w:t>
      </w:r>
      <w:r w:rsidRPr="0099436B">
        <w:rPr>
          <w:sz w:val="20"/>
          <w:szCs w:val="20"/>
        </w:rPr>
        <w:t>24 Feb</w:t>
      </w:r>
      <w:r>
        <w:rPr>
          <w:sz w:val="20"/>
          <w:szCs w:val="20"/>
        </w:rPr>
        <w:t>ruari</w:t>
      </w:r>
      <w:r w:rsidRPr="0099436B">
        <w:rPr>
          <w:sz w:val="20"/>
          <w:szCs w:val="20"/>
        </w:rPr>
        <w:t xml:space="preserve"> 2022</w:t>
      </w:r>
      <w:r w:rsidR="006613C5">
        <w:rPr>
          <w:sz w:val="20"/>
          <w:szCs w:val="20"/>
        </w:rPr>
        <w:t xml:space="preserve">. </w:t>
      </w:r>
      <w:r w:rsidR="00A639E5">
        <w:rPr>
          <w:sz w:val="20"/>
          <w:szCs w:val="20"/>
        </w:rPr>
        <w:t>Tuhan memberkati</w:t>
      </w:r>
      <w:r w:rsidR="004E5F7B">
        <w:rPr>
          <w:sz w:val="20"/>
          <w:szCs w:val="20"/>
        </w:rPr>
        <w:t xml:space="preserve">. </w:t>
      </w:r>
    </w:p>
    <w:p w14:paraId="1482060A" w14:textId="77777777" w:rsidR="00984BFE" w:rsidRPr="0099436B" w:rsidRDefault="00984BFE" w:rsidP="0099436B">
      <w:pPr>
        <w:spacing w:after="0" w:line="240" w:lineRule="auto"/>
        <w:jc w:val="both"/>
        <w:rPr>
          <w:sz w:val="20"/>
          <w:szCs w:val="20"/>
        </w:rPr>
      </w:pPr>
    </w:p>
    <w:p w14:paraId="576ADFE2" w14:textId="3A1BCDE6" w:rsidR="00481617" w:rsidRDefault="00481617" w:rsidP="003975D5">
      <w:pPr>
        <w:pStyle w:val="ListParagraph"/>
        <w:spacing w:after="0" w:line="240" w:lineRule="auto"/>
        <w:ind w:left="142"/>
        <w:jc w:val="both"/>
        <w:rPr>
          <w:sz w:val="20"/>
          <w:szCs w:val="20"/>
        </w:rPr>
      </w:pPr>
    </w:p>
    <w:p w14:paraId="02C57CB9" w14:textId="2A877A96" w:rsidR="00AF1ADD" w:rsidRPr="00F0777D" w:rsidRDefault="00E578A6" w:rsidP="00F0777D">
      <w:pPr>
        <w:pStyle w:val="ListParagraph"/>
        <w:shd w:val="clear" w:color="auto" w:fill="000000" w:themeFill="text1"/>
        <w:spacing w:after="0" w:line="240" w:lineRule="auto"/>
        <w:ind w:left="142" w:right="3714"/>
        <w:jc w:val="center"/>
        <w:rPr>
          <w:b/>
          <w:bCs/>
          <w:sz w:val="24"/>
          <w:szCs w:val="24"/>
        </w:rPr>
      </w:pPr>
      <w:r w:rsidRPr="00F0777D">
        <w:rPr>
          <w:b/>
          <w:bCs/>
          <w:sz w:val="24"/>
          <w:szCs w:val="24"/>
        </w:rPr>
        <w:lastRenderedPageBreak/>
        <w:t xml:space="preserve">KONFIRMASI </w:t>
      </w:r>
      <w:r w:rsidR="005E6393" w:rsidRPr="00F0777D">
        <w:rPr>
          <w:b/>
          <w:bCs/>
          <w:sz w:val="24"/>
          <w:szCs w:val="24"/>
        </w:rPr>
        <w:t>PERSEMBAHAN</w:t>
      </w:r>
    </w:p>
    <w:p w14:paraId="3404CECF" w14:textId="77777777" w:rsidR="00AD3929" w:rsidRDefault="00AD3929" w:rsidP="00C574F3">
      <w:pPr>
        <w:spacing w:after="0" w:line="240" w:lineRule="auto"/>
        <w:ind w:left="142"/>
        <w:jc w:val="both"/>
        <w:rPr>
          <w:rFonts w:eastAsia="Times New Roman"/>
          <w:color w:val="000000"/>
          <w:lang w:eastAsia="en-ID"/>
        </w:rPr>
      </w:pPr>
      <w:r>
        <w:rPr>
          <w:rFonts w:eastAsia="Times New Roman"/>
          <w:color w:val="000000"/>
          <w:lang w:eastAsia="en-ID"/>
        </w:rPr>
        <w:t>Berikut adalah nomor rekening gereja untuk persembahan:</w:t>
      </w:r>
    </w:p>
    <w:p w14:paraId="06FCAB19" w14:textId="3BFB6B29"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BCA No. 0620485438 a.n. Ely Nurcahyaningsih</w:t>
      </w:r>
      <w:r w:rsidR="00AD3929">
        <w:rPr>
          <w:rFonts w:eastAsia="Times New Roman"/>
          <w:color w:val="000000"/>
          <w:lang w:eastAsia="en-ID"/>
        </w:rPr>
        <w:t>.</w:t>
      </w:r>
      <w:r w:rsidRPr="00AD3929">
        <w:rPr>
          <w:rFonts w:eastAsia="Times New Roman"/>
          <w:color w:val="000000"/>
          <w:lang w:eastAsia="en-ID"/>
        </w:rPr>
        <w:t xml:space="preserve"> </w:t>
      </w:r>
    </w:p>
    <w:p w14:paraId="107EBD29" w14:textId="5D93B7BD" w:rsidR="00AD3929" w:rsidRPr="00AD3929" w:rsidRDefault="00AF1ADD" w:rsidP="00C574F3">
      <w:pPr>
        <w:pStyle w:val="ListParagraph"/>
        <w:numPr>
          <w:ilvl w:val="0"/>
          <w:numId w:val="11"/>
        </w:numPr>
        <w:spacing w:after="0" w:line="240" w:lineRule="auto"/>
        <w:jc w:val="both"/>
        <w:rPr>
          <w:rFonts w:eastAsia="Times New Roman"/>
          <w:b/>
          <w:bCs/>
          <w:color w:val="000000"/>
          <w:lang w:eastAsia="en-ID"/>
        </w:rPr>
      </w:pPr>
      <w:r w:rsidRPr="00AD3929">
        <w:rPr>
          <w:rFonts w:eastAsia="Times New Roman"/>
          <w:b/>
          <w:bCs/>
          <w:color w:val="000000"/>
          <w:lang w:eastAsia="en-ID"/>
        </w:rPr>
        <w:t>Bank Jatim No.0043081128 a.n. GKI Kebonagung</w:t>
      </w:r>
      <w:r w:rsidR="00AD3929" w:rsidRPr="00AD3929">
        <w:rPr>
          <w:rFonts w:eastAsia="Times New Roman"/>
          <w:b/>
          <w:bCs/>
          <w:color w:val="000000"/>
          <w:lang w:eastAsia="en-ID"/>
        </w:rPr>
        <w:t xml:space="preserve">. </w:t>
      </w:r>
    </w:p>
    <w:p w14:paraId="779DD60E" w14:textId="3F8E0A6B" w:rsidR="00AF1ADD" w:rsidRDefault="00AF1ADD" w:rsidP="00C574F3">
      <w:pPr>
        <w:spacing w:after="0" w:line="240" w:lineRule="auto"/>
        <w:ind w:left="142"/>
        <w:jc w:val="both"/>
        <w:rPr>
          <w:sz w:val="24"/>
        </w:rPr>
      </w:pPr>
      <w:r>
        <w:rPr>
          <w:sz w:val="24"/>
        </w:rPr>
        <w:t>Untuk keperluan pewartaan dan administrasi, jemaat yang me</w:t>
      </w:r>
      <w:r w:rsidR="00AD3929">
        <w:rPr>
          <w:sz w:val="24"/>
        </w:rPr>
        <w:t>ngumpulkan</w:t>
      </w:r>
      <w:r>
        <w:rPr>
          <w:sz w:val="24"/>
        </w:rPr>
        <w:t xml:space="preserve"> persembahan melalui transfer, dimohon konfirmasi ke </w:t>
      </w:r>
      <w:r w:rsidRPr="00C75F48">
        <w:rPr>
          <w:b/>
          <w:bCs/>
          <w:sz w:val="24"/>
        </w:rPr>
        <w:t xml:space="preserve">Bendahara 1 Ibu Ely Nurcahyaningsih di nomor WA </w:t>
      </w:r>
      <w:r w:rsidR="00AD3929" w:rsidRPr="00C75F48">
        <w:rPr>
          <w:b/>
          <w:bCs/>
          <w:sz w:val="24"/>
        </w:rPr>
        <w:t>0838 9290 0678</w:t>
      </w:r>
      <w:r w:rsidR="00AD3929">
        <w:rPr>
          <w:sz w:val="24"/>
        </w:rPr>
        <w:t xml:space="preserve"> dengan menyebutkan: nama/bank/nominal/peruntukan persembahan. Contoh: Andy/BCA/70.000/graha. </w:t>
      </w:r>
    </w:p>
    <w:p w14:paraId="3F8F0B69" w14:textId="039CB5B6" w:rsidR="00AF1ADD" w:rsidRDefault="00AF1ADD" w:rsidP="00D249EF">
      <w:pPr>
        <w:spacing w:after="0" w:line="240" w:lineRule="auto"/>
        <w:ind w:left="142"/>
        <w:jc w:val="both"/>
        <w:rPr>
          <w:sz w:val="24"/>
        </w:rPr>
      </w:pPr>
    </w:p>
    <w:p w14:paraId="1B210602" w14:textId="77777777" w:rsidR="00D249EF" w:rsidRDefault="00D249EF" w:rsidP="003D71F1">
      <w:pPr>
        <w:pStyle w:val="NormalWeb"/>
        <w:shd w:val="clear" w:color="auto" w:fill="000000"/>
        <w:tabs>
          <w:tab w:val="left" w:pos="3686"/>
        </w:tabs>
        <w:spacing w:before="0" w:beforeAutospacing="0" w:after="0" w:afterAutospacing="0"/>
        <w:ind w:left="142" w:right="3572"/>
        <w:jc w:val="center"/>
      </w:pPr>
      <w:r>
        <w:rPr>
          <w:rFonts w:ascii="Calibri" w:hAnsi="Calibri" w:cs="Calibri"/>
          <w:b/>
          <w:bCs/>
          <w:color w:val="FFFFFF"/>
        </w:rPr>
        <w:t>PEMBANGUNAN GRAHA</w:t>
      </w:r>
    </w:p>
    <w:p w14:paraId="5CF04069" w14:textId="524E20C2"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Renovasi Pembangunan Graha akan dilanjutkan ke Tahap 3 yang meliputi pemasangan plafon, pemasangan keramik (lantai, tangga, kamar mandi), dan pengecatan dinding</w:t>
      </w:r>
      <w:r w:rsidR="003B0E63">
        <w:rPr>
          <w:rFonts w:eastAsia="Times New Roman"/>
          <w:color w:val="000000"/>
          <w:lang w:eastAsia="en-ID"/>
        </w:rPr>
        <w:t xml:space="preserve">. </w:t>
      </w:r>
    </w:p>
    <w:p w14:paraId="07E3D324" w14:textId="77777777"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Total biaya yang dibutuhkan</w:t>
      </w:r>
      <w:r w:rsidRPr="00BF5253">
        <w:rPr>
          <w:rFonts w:eastAsia="Times New Roman"/>
          <w:color w:val="000000"/>
          <w:lang w:eastAsia="en-ID"/>
        </w:rPr>
        <w:tab/>
      </w:r>
      <w:r w:rsidRPr="00BF5253">
        <w:rPr>
          <w:rFonts w:eastAsia="Times New Roman"/>
          <w:color w:val="000000"/>
          <w:lang w:eastAsia="en-ID"/>
        </w:rPr>
        <w:tab/>
        <w:t>Rp 35.000.000,-</w:t>
      </w:r>
    </w:p>
    <w:p w14:paraId="4A27BB22" w14:textId="6C21EA66"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Dana yang sudah tersedia </w:t>
      </w:r>
      <w:r w:rsidRPr="00BF5253">
        <w:rPr>
          <w:rFonts w:eastAsia="Times New Roman"/>
          <w:color w:val="000000"/>
          <w:lang w:eastAsia="en-ID"/>
        </w:rPr>
        <w:tab/>
      </w:r>
      <w:r w:rsidRPr="00BF5253">
        <w:rPr>
          <w:rFonts w:eastAsia="Times New Roman"/>
          <w:color w:val="000000"/>
          <w:lang w:eastAsia="en-ID"/>
        </w:rPr>
        <w:tab/>
        <w:t>Rp 2</w:t>
      </w:r>
      <w:r w:rsidR="00775A41">
        <w:rPr>
          <w:rFonts w:eastAsia="Times New Roman"/>
          <w:color w:val="000000"/>
          <w:lang w:eastAsia="en-ID"/>
        </w:rPr>
        <w:t>9</w:t>
      </w:r>
      <w:r w:rsidRPr="00BF5253">
        <w:rPr>
          <w:rFonts w:eastAsia="Times New Roman"/>
          <w:color w:val="000000"/>
          <w:lang w:eastAsia="en-ID"/>
        </w:rPr>
        <w:t>.</w:t>
      </w:r>
      <w:r w:rsidR="00775A41">
        <w:rPr>
          <w:rFonts w:eastAsia="Times New Roman"/>
          <w:color w:val="000000"/>
          <w:lang w:eastAsia="en-ID"/>
        </w:rPr>
        <w:t>39</w:t>
      </w:r>
      <w:r w:rsidRPr="00BF5253">
        <w:rPr>
          <w:rFonts w:eastAsia="Times New Roman"/>
          <w:color w:val="000000"/>
          <w:lang w:eastAsia="en-ID"/>
        </w:rPr>
        <w:t>8.000.-</w:t>
      </w:r>
    </w:p>
    <w:p w14:paraId="7142E3E3" w14:textId="512F6608" w:rsidR="00D249EF" w:rsidRPr="00BF5253" w:rsidRDefault="00D249EF" w:rsidP="00D249EF">
      <w:pPr>
        <w:spacing w:after="0" w:line="240" w:lineRule="auto"/>
        <w:ind w:left="142"/>
        <w:jc w:val="both"/>
        <w:rPr>
          <w:rFonts w:ascii="Times New Roman" w:eastAsia="Times New Roman" w:hAnsi="Times New Roman" w:cs="Times New Roman"/>
          <w:sz w:val="24"/>
          <w:szCs w:val="24"/>
          <w:lang w:eastAsia="en-ID"/>
        </w:rPr>
      </w:pPr>
      <w:r w:rsidRPr="00BF5253">
        <w:rPr>
          <w:rFonts w:eastAsia="Times New Roman"/>
          <w:color w:val="000000"/>
          <w:lang w:eastAsia="en-ID"/>
        </w:rPr>
        <w:t xml:space="preserve">Kekurangan dana </w:t>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color w:val="000000"/>
          <w:lang w:eastAsia="en-ID"/>
        </w:rPr>
        <w:tab/>
      </w:r>
      <w:r w:rsidRPr="00BF5253">
        <w:rPr>
          <w:rFonts w:eastAsia="Times New Roman"/>
          <w:b/>
          <w:bCs/>
          <w:color w:val="000000"/>
          <w:lang w:eastAsia="en-ID"/>
        </w:rPr>
        <w:t xml:space="preserve">Rp </w:t>
      </w:r>
      <w:r w:rsidR="00775A41">
        <w:rPr>
          <w:rFonts w:eastAsia="Times New Roman"/>
          <w:b/>
          <w:bCs/>
          <w:color w:val="000000"/>
          <w:lang w:eastAsia="en-ID"/>
        </w:rPr>
        <w:t xml:space="preserve">  5</w:t>
      </w:r>
      <w:r w:rsidRPr="00BF5253">
        <w:rPr>
          <w:rFonts w:eastAsia="Times New Roman"/>
          <w:b/>
          <w:bCs/>
          <w:color w:val="000000"/>
          <w:lang w:eastAsia="en-ID"/>
        </w:rPr>
        <w:t>.</w:t>
      </w:r>
      <w:r w:rsidR="00775A41">
        <w:rPr>
          <w:rFonts w:eastAsia="Times New Roman"/>
          <w:b/>
          <w:bCs/>
          <w:color w:val="000000"/>
          <w:lang w:eastAsia="en-ID"/>
        </w:rPr>
        <w:t>60</w:t>
      </w:r>
      <w:r w:rsidRPr="00BF5253">
        <w:rPr>
          <w:rFonts w:eastAsia="Times New Roman"/>
          <w:b/>
          <w:bCs/>
          <w:color w:val="000000"/>
          <w:lang w:eastAsia="en-ID"/>
        </w:rPr>
        <w:t>2.000.-</w:t>
      </w:r>
    </w:p>
    <w:p w14:paraId="2E2D61D1" w14:textId="56B79C5A" w:rsidR="00D249EF" w:rsidRDefault="00D249EF" w:rsidP="00D249EF">
      <w:pPr>
        <w:spacing w:after="0" w:line="240" w:lineRule="auto"/>
        <w:ind w:left="142"/>
        <w:jc w:val="both"/>
        <w:rPr>
          <w:rFonts w:eastAsia="Times New Roman"/>
          <w:color w:val="000000"/>
          <w:lang w:eastAsia="en-ID"/>
        </w:rPr>
      </w:pPr>
      <w:r w:rsidRPr="00BF5253">
        <w:rPr>
          <w:rFonts w:eastAsia="Times New Roman"/>
          <w:color w:val="000000"/>
          <w:lang w:eastAsia="en-ID"/>
        </w:rPr>
        <w:t xml:space="preserve">Persembahan jemaat bisa dikumpulkan melalui amplop atau rekening </w:t>
      </w:r>
      <w:r w:rsidRPr="0060099C">
        <w:rPr>
          <w:rFonts w:eastAsia="Times New Roman"/>
          <w:b/>
          <w:bCs/>
          <w:color w:val="000000"/>
          <w:lang w:eastAsia="en-ID"/>
        </w:rPr>
        <w:t xml:space="preserve">BCA No. </w:t>
      </w:r>
      <w:r w:rsidR="0060099C" w:rsidRPr="0060099C">
        <w:rPr>
          <w:rFonts w:eastAsia="Times New Roman"/>
          <w:b/>
          <w:bCs/>
          <w:color w:val="000000"/>
          <w:lang w:eastAsia="en-ID"/>
        </w:rPr>
        <w:t>0620485438</w:t>
      </w:r>
      <w:r w:rsidRPr="0060099C">
        <w:rPr>
          <w:rFonts w:eastAsia="Times New Roman"/>
          <w:b/>
          <w:bCs/>
          <w:color w:val="000000"/>
          <w:lang w:eastAsia="en-ID"/>
        </w:rPr>
        <w:t xml:space="preserve"> a.n. </w:t>
      </w:r>
      <w:r w:rsidR="0060099C" w:rsidRPr="0060099C">
        <w:rPr>
          <w:rFonts w:eastAsia="Times New Roman"/>
          <w:b/>
          <w:bCs/>
          <w:color w:val="000000"/>
          <w:lang w:eastAsia="en-ID"/>
        </w:rPr>
        <w:t>Ely Nurcahyaningsih</w:t>
      </w:r>
      <w:r w:rsidR="0060099C">
        <w:rPr>
          <w:rFonts w:eastAsia="Times New Roman"/>
          <w:color w:val="000000"/>
          <w:lang w:eastAsia="en-ID"/>
        </w:rPr>
        <w:t xml:space="preserve"> atau </w:t>
      </w:r>
      <w:r w:rsidR="0060099C" w:rsidRPr="0060099C">
        <w:rPr>
          <w:rFonts w:eastAsia="Times New Roman"/>
          <w:b/>
          <w:bCs/>
          <w:color w:val="000000"/>
          <w:lang w:eastAsia="en-ID"/>
        </w:rPr>
        <w:t>Bank Jatim No.0043081128 a.n. GKI Kebonagung</w:t>
      </w:r>
      <w:r w:rsidRPr="00BF5253">
        <w:rPr>
          <w:rFonts w:eastAsia="Times New Roman"/>
          <w:color w:val="000000"/>
          <w:lang w:eastAsia="en-ID"/>
        </w:rPr>
        <w:t xml:space="preserve"> dengan keterangan</w:t>
      </w:r>
      <w:r w:rsidRPr="00BF5253">
        <w:rPr>
          <w:rFonts w:eastAsia="Times New Roman"/>
          <w:color w:val="000000"/>
          <w:sz w:val="20"/>
          <w:szCs w:val="20"/>
          <w:lang w:eastAsia="en-ID"/>
        </w:rPr>
        <w:t xml:space="preserve"> </w:t>
      </w:r>
      <w:r w:rsidRPr="00BF5253">
        <w:rPr>
          <w:rFonts w:eastAsia="Times New Roman"/>
          <w:color w:val="000000"/>
          <w:lang w:eastAsia="en-ID"/>
        </w:rPr>
        <w:t>“GRAHA”</w:t>
      </w:r>
    </w:p>
    <w:p w14:paraId="78FF96E8" w14:textId="77777777" w:rsidR="00745EC5" w:rsidRDefault="00745EC5" w:rsidP="00D249EF">
      <w:pPr>
        <w:spacing w:after="0" w:line="240" w:lineRule="auto"/>
        <w:ind w:left="142"/>
        <w:jc w:val="both"/>
        <w:rPr>
          <w:rFonts w:ascii="Times New Roman" w:eastAsia="Times New Roman" w:hAnsi="Times New Roman" w:cs="Times New Roman"/>
          <w:sz w:val="24"/>
          <w:szCs w:val="24"/>
          <w:lang w:eastAsia="en-ID"/>
        </w:rPr>
      </w:pPr>
    </w:p>
    <w:p w14:paraId="2A8DF09A" w14:textId="39A7C03A" w:rsidR="00D249EF" w:rsidRDefault="00D249EF" w:rsidP="00001F55">
      <w:pPr>
        <w:shd w:val="clear" w:color="auto" w:fill="000000" w:themeFill="text1"/>
        <w:jc w:val="center"/>
        <w:rPr>
          <w:b/>
          <w:color w:val="FFFFFF"/>
          <w:sz w:val="24"/>
          <w:szCs w:val="24"/>
        </w:rPr>
      </w:pPr>
      <w:r>
        <w:rPr>
          <w:b/>
          <w:color w:val="FFFFFF"/>
          <w:sz w:val="24"/>
          <w:szCs w:val="24"/>
        </w:rPr>
        <w:t xml:space="preserve">LAPORAN PERSEMBAHAN </w:t>
      </w:r>
      <w:r w:rsidR="002F27EA">
        <w:rPr>
          <w:b/>
          <w:color w:val="FFFFFF"/>
          <w:sz w:val="24"/>
          <w:szCs w:val="24"/>
        </w:rPr>
        <w:t>20</w:t>
      </w:r>
      <w:r w:rsidR="002474CF">
        <w:rPr>
          <w:b/>
          <w:color w:val="FFFFFF"/>
          <w:sz w:val="24"/>
          <w:szCs w:val="24"/>
        </w:rPr>
        <w:t xml:space="preserve"> FEBRUARI</w:t>
      </w:r>
      <w:r w:rsidR="00D5208E">
        <w:rPr>
          <w:b/>
          <w:color w:val="FFFFFF"/>
          <w:sz w:val="24"/>
          <w:szCs w:val="24"/>
        </w:rPr>
        <w:t xml:space="preserve"> 2022</w:t>
      </w:r>
    </w:p>
    <w:p w14:paraId="403598EE"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Persembahan Minggu:</w:t>
      </w:r>
    </w:p>
    <w:tbl>
      <w:tblPr>
        <w:tblW w:w="0" w:type="auto"/>
        <w:jc w:val="center"/>
        <w:tblCellMar>
          <w:top w:w="15" w:type="dxa"/>
          <w:left w:w="15" w:type="dxa"/>
          <w:bottom w:w="15" w:type="dxa"/>
          <w:right w:w="15" w:type="dxa"/>
        </w:tblCellMar>
        <w:tblLook w:val="04A0" w:firstRow="1" w:lastRow="0" w:firstColumn="1" w:lastColumn="0" w:noHBand="0" w:noVBand="1"/>
      </w:tblPr>
      <w:tblGrid>
        <w:gridCol w:w="5102"/>
        <w:gridCol w:w="1701"/>
      </w:tblGrid>
      <w:tr w:rsidR="006E37BE" w:rsidRPr="00EC5C4C" w14:paraId="10CD533F" w14:textId="77777777" w:rsidTr="00AE7666">
        <w:trPr>
          <w:jc w:val="center"/>
        </w:trPr>
        <w:tc>
          <w:tcPr>
            <w:tcW w:w="510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338C6A3"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Nama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42955CD" w14:textId="77777777" w:rsidR="006E37BE" w:rsidRPr="00EC5C4C" w:rsidRDefault="006E37BE" w:rsidP="00AE7666">
            <w:pPr>
              <w:spacing w:after="0" w:line="240" w:lineRule="auto"/>
              <w:jc w:val="center"/>
              <w:rPr>
                <w:rFonts w:asciiTheme="minorHAnsi" w:eastAsia="Times New Roman" w:hAnsiTheme="minorHAnsi" w:cstheme="minorHAnsi"/>
                <w:lang w:eastAsia="en-ID"/>
              </w:rPr>
            </w:pPr>
            <w:r w:rsidRPr="00EC5C4C">
              <w:rPr>
                <w:rFonts w:asciiTheme="minorHAnsi" w:eastAsia="Times New Roman" w:hAnsiTheme="minorHAnsi" w:cstheme="minorHAnsi"/>
                <w:b/>
                <w:bCs/>
                <w:color w:val="000000"/>
                <w:lang w:eastAsia="en-ID"/>
              </w:rPr>
              <w:t>Jumlah</w:t>
            </w:r>
          </w:p>
        </w:tc>
      </w:tr>
      <w:tr w:rsidR="006E37BE" w:rsidRPr="00EC5C4C" w14:paraId="73A0E560"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FF4D16" w14:textId="3C5A0239" w:rsidR="006E37BE" w:rsidRPr="00EC5C4C" w:rsidRDefault="00AE79DF" w:rsidP="00AE7666">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kebaktian 20 Februari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3D1D7B" w14:textId="318130D6" w:rsidR="006E37BE" w:rsidRPr="00EC5C4C" w:rsidRDefault="00AE79DF" w:rsidP="00AE7666">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437.000</w:t>
            </w:r>
          </w:p>
        </w:tc>
      </w:tr>
      <w:tr w:rsidR="002474CF" w:rsidRPr="00EC5C4C" w14:paraId="49C5E07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2DE06C" w14:textId="7125BE5A" w:rsidR="002474CF" w:rsidRDefault="0031100B" w:rsidP="002474CF">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 xml:space="preserve">Persembahan syukur </w:t>
            </w:r>
            <w:r w:rsidR="009B60F6">
              <w:rPr>
                <w:rFonts w:asciiTheme="minorHAnsi" w:eastAsia="Times New Roman" w:hAnsiTheme="minorHAnsi" w:cstheme="minorHAnsi"/>
                <w:lang w:eastAsia="en-ID"/>
              </w:rPr>
              <w:t>S</w:t>
            </w:r>
            <w:r>
              <w:rPr>
                <w:rFonts w:asciiTheme="minorHAnsi" w:eastAsia="Times New Roman" w:hAnsiTheme="minorHAnsi" w:cstheme="minorHAnsi"/>
                <w:lang w:eastAsia="en-ID"/>
              </w:rPr>
              <w:t>dri. Kristin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0786A9" w14:textId="20DDEF38" w:rsidR="002474CF" w:rsidRDefault="0031100B" w:rsidP="002474CF">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150.000</w:t>
            </w:r>
          </w:p>
        </w:tc>
      </w:tr>
      <w:tr w:rsidR="000F4DF7" w:rsidRPr="00EC5C4C" w14:paraId="3594CB0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E9422" w14:textId="69D4E5CA" w:rsidR="000F4DF7" w:rsidRDefault="0031100B" w:rsidP="000F4DF7">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syukur Ibu Jajuk Dwi</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85A196" w14:textId="58032077" w:rsidR="000F4DF7" w:rsidRDefault="0031100B"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0F4DF7" w:rsidRPr="00EC5C4C" w14:paraId="29930D2A"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D15DF" w14:textId="2D42D8B1" w:rsidR="000F4DF7" w:rsidRDefault="0031100B" w:rsidP="000F4DF7">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syukur Ibu Ciput Eka</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3CD3B8" w14:textId="6D75878B" w:rsidR="000F4DF7" w:rsidRDefault="0031100B"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3.000.000</w:t>
            </w:r>
          </w:p>
        </w:tc>
      </w:tr>
      <w:tr w:rsidR="0031100B" w:rsidRPr="00EC5C4C" w14:paraId="4AD16A7E"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FE68E" w14:textId="427B9064" w:rsidR="0031100B" w:rsidRDefault="009B60F6" w:rsidP="000F4DF7">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Persembahan syukur Bpk Andre Kurniawan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CB890" w14:textId="41A1B387" w:rsidR="0031100B" w:rsidRDefault="009B60F6"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50.000</w:t>
            </w:r>
          </w:p>
        </w:tc>
      </w:tr>
      <w:tr w:rsidR="0031100B" w:rsidRPr="00EC5C4C" w14:paraId="0FDD4CBD"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CB04B4" w14:textId="527119A0" w:rsidR="0031100B" w:rsidRDefault="009B60F6" w:rsidP="000F4DF7">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Pundi-pundi Bpk Wibowo</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804B7F" w14:textId="60DEADCB" w:rsidR="0031100B" w:rsidRDefault="009B60F6"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52.000</w:t>
            </w:r>
          </w:p>
        </w:tc>
      </w:tr>
      <w:tr w:rsidR="00C051D3" w:rsidRPr="00EC5C4C" w14:paraId="015CAF18" w14:textId="77777777" w:rsidTr="006E37BE">
        <w:trPr>
          <w:jc w:val="center"/>
        </w:trPr>
        <w:tc>
          <w:tcPr>
            <w:tcW w:w="5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DBA029" w14:textId="29B757ED" w:rsidR="00C051D3" w:rsidRDefault="00C051D3" w:rsidP="000F4DF7">
            <w:pPr>
              <w:spacing w:after="0" w:line="240" w:lineRule="auto"/>
              <w:rPr>
                <w:rFonts w:asciiTheme="minorHAnsi" w:eastAsia="Times New Roman" w:hAnsiTheme="minorHAnsi" w:cstheme="minorHAnsi"/>
                <w:lang w:eastAsia="en-ID"/>
              </w:rPr>
            </w:pPr>
            <w:r>
              <w:rPr>
                <w:rFonts w:asciiTheme="minorHAnsi" w:eastAsia="Times New Roman" w:hAnsiTheme="minorHAnsi" w:cstheme="minorHAnsi"/>
                <w:lang w:eastAsia="en-ID"/>
              </w:rPr>
              <w:t>Perpuluhan NN</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9C184A" w14:textId="1740DA35" w:rsidR="00C051D3" w:rsidRDefault="00C051D3" w:rsidP="000F4DF7">
            <w:pPr>
              <w:spacing w:after="0" w:line="240" w:lineRule="auto"/>
              <w:jc w:val="right"/>
              <w:rPr>
                <w:rFonts w:asciiTheme="minorHAnsi" w:eastAsia="Times New Roman" w:hAnsiTheme="minorHAnsi" w:cstheme="minorHAnsi"/>
                <w:lang w:eastAsia="en-ID"/>
              </w:rPr>
            </w:pPr>
            <w:r>
              <w:rPr>
                <w:rFonts w:asciiTheme="minorHAnsi" w:eastAsia="Times New Roman" w:hAnsiTheme="minorHAnsi" w:cstheme="minorHAnsi"/>
                <w:lang w:eastAsia="en-ID"/>
              </w:rPr>
              <w:t>120.000</w:t>
            </w:r>
          </w:p>
        </w:tc>
      </w:tr>
    </w:tbl>
    <w:p w14:paraId="59CE4043"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p>
    <w:p w14:paraId="5884321D" w14:textId="77777777" w:rsidR="006E37BE" w:rsidRPr="00BF5253" w:rsidRDefault="006E37BE" w:rsidP="006E37BE">
      <w:pPr>
        <w:spacing w:after="0" w:line="240" w:lineRule="auto"/>
        <w:rPr>
          <w:rFonts w:ascii="Times New Roman" w:eastAsia="Times New Roman" w:hAnsi="Times New Roman" w:cs="Times New Roman"/>
          <w:sz w:val="24"/>
          <w:szCs w:val="24"/>
          <w:lang w:eastAsia="en-ID"/>
        </w:rPr>
      </w:pPr>
      <w:r w:rsidRPr="00BF5253">
        <w:rPr>
          <w:rFonts w:eastAsia="Times New Roman"/>
          <w:b/>
          <w:bCs/>
          <w:color w:val="000000"/>
          <w:lang w:eastAsia="en-ID"/>
        </w:rPr>
        <w:t>Perpuluhan:</w:t>
      </w:r>
    </w:p>
    <w:tbl>
      <w:tblPr>
        <w:tblW w:w="6866" w:type="dxa"/>
        <w:jc w:val="center"/>
        <w:tblCellMar>
          <w:top w:w="15" w:type="dxa"/>
          <w:left w:w="15" w:type="dxa"/>
          <w:bottom w:w="15" w:type="dxa"/>
          <w:right w:w="15" w:type="dxa"/>
        </w:tblCellMar>
        <w:tblLook w:val="04A0" w:firstRow="1" w:lastRow="0" w:firstColumn="1" w:lastColumn="0" w:noHBand="0" w:noVBand="1"/>
      </w:tblPr>
      <w:tblGrid>
        <w:gridCol w:w="1134"/>
        <w:gridCol w:w="1134"/>
        <w:gridCol w:w="1191"/>
        <w:gridCol w:w="1706"/>
        <w:gridCol w:w="1701"/>
      </w:tblGrid>
      <w:tr w:rsidR="003177B8" w:rsidRPr="00BF5253" w14:paraId="0F198D78" w14:textId="77777777" w:rsidTr="00C051D3">
        <w:trPr>
          <w:jc w:val="center"/>
        </w:trPr>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2837254" w14:textId="77777777" w:rsidR="006E37BE" w:rsidRPr="00BF5253" w:rsidRDefault="006E37BE" w:rsidP="00AE7666">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7C5DAA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19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C622637" w14:textId="77777777" w:rsidR="006E37BE" w:rsidRPr="00BF5253" w:rsidRDefault="006E37BE" w:rsidP="00AE7666">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706"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0D4E3"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9D3D830" w14:textId="77777777" w:rsidR="006E37BE" w:rsidRPr="00BF5253" w:rsidRDefault="006E37BE" w:rsidP="00AE7666">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3177B8" w:rsidRPr="0077265A" w14:paraId="0AE39F57" w14:textId="77777777" w:rsidTr="00C051D3">
        <w:trPr>
          <w:jc w:val="center"/>
        </w:trPr>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54FAE0" w14:textId="3C079A62" w:rsidR="006E37BE" w:rsidRPr="0077265A" w:rsidRDefault="006E37BE" w:rsidP="006E37BE">
            <w:pPr>
              <w:spacing w:after="0" w:line="240" w:lineRule="auto"/>
              <w:ind w:right="-103"/>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294BBF" w14:textId="13D85ABC" w:rsidR="006054EA" w:rsidRPr="0077265A" w:rsidRDefault="006054EA" w:rsidP="006054EA">
            <w:pPr>
              <w:spacing w:after="0" w:line="240" w:lineRule="auto"/>
              <w:rPr>
                <w:rFonts w:asciiTheme="minorHAnsi" w:eastAsia="Times New Roman" w:hAnsiTheme="minorHAnsi" w:cstheme="minorHAnsi"/>
                <w:sz w:val="18"/>
                <w:szCs w:val="18"/>
                <w:lang w:eastAsia="en-ID"/>
              </w:rPr>
            </w:pPr>
          </w:p>
        </w:tc>
        <w:tc>
          <w:tcPr>
            <w:tcW w:w="1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BDF90" w14:textId="79612C39" w:rsidR="000F4DF7" w:rsidRPr="0077265A" w:rsidRDefault="000F4DF7" w:rsidP="006054EA">
            <w:pPr>
              <w:spacing w:after="0" w:line="240" w:lineRule="auto"/>
              <w:rPr>
                <w:rFonts w:asciiTheme="minorHAnsi" w:eastAsia="Times New Roman" w:hAnsiTheme="minorHAnsi" w:cstheme="minorHAnsi"/>
                <w:sz w:val="18"/>
                <w:szCs w:val="18"/>
                <w:lang w:eastAsia="en-ID"/>
              </w:rPr>
            </w:pPr>
          </w:p>
        </w:tc>
        <w:tc>
          <w:tcPr>
            <w:tcW w:w="17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CC76D8" w14:textId="1B6F0FD3" w:rsidR="0077265A" w:rsidRPr="0077265A" w:rsidRDefault="00C051D3" w:rsidP="006E37BE">
            <w:pPr>
              <w:spacing w:after="0" w:line="240" w:lineRule="auto"/>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D.14/1 – 20.000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31CB" w14:textId="77777777" w:rsidR="000F4DF7" w:rsidRDefault="00C051D3"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E.15/1 – 500.000</w:t>
            </w:r>
          </w:p>
          <w:p w14:paraId="4BF82D03" w14:textId="105EECF4" w:rsidR="00C051D3" w:rsidRPr="0077265A" w:rsidRDefault="00C051D3" w:rsidP="006E37BE">
            <w:pPr>
              <w:spacing w:after="0" w:line="240" w:lineRule="auto"/>
              <w:ind w:right="-108"/>
              <w:rPr>
                <w:rFonts w:asciiTheme="minorHAnsi" w:eastAsia="Times New Roman" w:hAnsiTheme="minorHAnsi" w:cstheme="minorHAnsi"/>
                <w:sz w:val="18"/>
                <w:szCs w:val="18"/>
                <w:lang w:eastAsia="en-ID"/>
              </w:rPr>
            </w:pPr>
            <w:r>
              <w:rPr>
                <w:rFonts w:asciiTheme="minorHAnsi" w:eastAsia="Times New Roman" w:hAnsiTheme="minorHAnsi" w:cstheme="minorHAnsi"/>
                <w:sz w:val="18"/>
                <w:szCs w:val="18"/>
                <w:lang w:eastAsia="en-ID"/>
              </w:rPr>
              <w:t>E.15/2 – 200.000 E.15/3 – 100.000</w:t>
            </w:r>
          </w:p>
        </w:tc>
      </w:tr>
    </w:tbl>
    <w:p w14:paraId="40B4D6A2" w14:textId="754E179A" w:rsidR="006E37BE" w:rsidRDefault="006E37BE" w:rsidP="006E37BE">
      <w:pPr>
        <w:spacing w:after="0" w:line="240" w:lineRule="auto"/>
        <w:rPr>
          <w:rFonts w:ascii="Times New Roman" w:eastAsia="Times New Roman" w:hAnsi="Times New Roman" w:cs="Times New Roman"/>
          <w:sz w:val="24"/>
          <w:szCs w:val="24"/>
          <w:lang w:eastAsia="en-ID"/>
        </w:rPr>
      </w:pPr>
    </w:p>
    <w:p w14:paraId="7B88DC06" w14:textId="2D5AC82A" w:rsidR="00AA678C" w:rsidRPr="00BF5253" w:rsidRDefault="00AA678C" w:rsidP="00AA678C">
      <w:pPr>
        <w:spacing w:after="0" w:line="240" w:lineRule="auto"/>
        <w:rPr>
          <w:rFonts w:ascii="Times New Roman" w:eastAsia="Times New Roman" w:hAnsi="Times New Roman" w:cs="Times New Roman"/>
          <w:sz w:val="24"/>
          <w:szCs w:val="24"/>
          <w:lang w:eastAsia="en-ID"/>
        </w:rPr>
      </w:pPr>
      <w:r>
        <w:rPr>
          <w:rFonts w:eastAsia="Times New Roman"/>
          <w:b/>
          <w:bCs/>
          <w:color w:val="000000"/>
          <w:lang w:eastAsia="en-ID"/>
        </w:rPr>
        <w:lastRenderedPageBreak/>
        <w:t>Sarana Prasarana</w:t>
      </w:r>
      <w:r w:rsidRPr="00BF5253">
        <w:rPr>
          <w:rFonts w:eastAsia="Times New Roman"/>
          <w:b/>
          <w:bCs/>
          <w:color w:val="000000"/>
          <w:lang w:eastAsia="en-ID"/>
        </w:rPr>
        <w:t>:</w:t>
      </w:r>
    </w:p>
    <w:tbl>
      <w:tblPr>
        <w:tblW w:w="6804" w:type="dxa"/>
        <w:jc w:val="center"/>
        <w:tblCellMar>
          <w:top w:w="15" w:type="dxa"/>
          <w:left w:w="15" w:type="dxa"/>
          <w:bottom w:w="15" w:type="dxa"/>
          <w:right w:w="15" w:type="dxa"/>
        </w:tblCellMar>
        <w:tblLook w:val="04A0" w:firstRow="1" w:lastRow="0" w:firstColumn="1" w:lastColumn="0" w:noHBand="0" w:noVBand="1"/>
      </w:tblPr>
      <w:tblGrid>
        <w:gridCol w:w="1701"/>
        <w:gridCol w:w="1701"/>
        <w:gridCol w:w="1134"/>
        <w:gridCol w:w="1134"/>
        <w:gridCol w:w="1134"/>
      </w:tblGrid>
      <w:tr w:rsidR="006E7CD6" w:rsidRPr="00BF5253" w14:paraId="44A6068B" w14:textId="77777777" w:rsidTr="00C051D3">
        <w:trPr>
          <w:jc w:val="center"/>
        </w:trPr>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C6DCB1D" w14:textId="77777777" w:rsidR="00AA678C" w:rsidRPr="00BF5253" w:rsidRDefault="00AA678C" w:rsidP="00A43A02">
            <w:pPr>
              <w:spacing w:after="0" w:line="240" w:lineRule="auto"/>
              <w:ind w:right="-103"/>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A</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B15F7F8"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B</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4D6B62C" w14:textId="77777777" w:rsidR="00AA678C" w:rsidRPr="00BF5253" w:rsidRDefault="00AA678C" w:rsidP="00A43A02">
            <w:pPr>
              <w:spacing w:after="0" w:line="240" w:lineRule="auto"/>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C</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C1757A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D</w:t>
            </w:r>
          </w:p>
        </w:tc>
        <w:tc>
          <w:tcPr>
            <w:tcW w:w="1134"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66898451" w14:textId="77777777" w:rsidR="00AA678C" w:rsidRPr="00BF5253" w:rsidRDefault="00AA678C" w:rsidP="00A43A02">
            <w:pPr>
              <w:spacing w:after="0" w:line="240" w:lineRule="auto"/>
              <w:ind w:right="-108"/>
              <w:jc w:val="center"/>
              <w:rPr>
                <w:rFonts w:ascii="Times New Roman" w:eastAsia="Times New Roman" w:hAnsi="Times New Roman" w:cs="Times New Roman"/>
                <w:sz w:val="24"/>
                <w:szCs w:val="24"/>
                <w:lang w:eastAsia="en-ID"/>
              </w:rPr>
            </w:pPr>
            <w:r w:rsidRPr="00BF5253">
              <w:rPr>
                <w:rFonts w:eastAsia="Times New Roman"/>
                <w:b/>
                <w:bCs/>
                <w:color w:val="000000"/>
                <w:lang w:eastAsia="en-ID"/>
              </w:rPr>
              <w:t>Lingk. E</w:t>
            </w:r>
          </w:p>
        </w:tc>
      </w:tr>
      <w:tr w:rsidR="00AA678C" w:rsidRPr="00BF5253" w14:paraId="476803E7" w14:textId="77777777" w:rsidTr="00C051D3">
        <w:trPr>
          <w:jc w:val="center"/>
        </w:trPr>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5EAA6" w14:textId="427D3455" w:rsidR="00AA678C" w:rsidRPr="006E37BE" w:rsidRDefault="00C051D3" w:rsidP="00A43A02">
            <w:pPr>
              <w:spacing w:after="0" w:line="240" w:lineRule="auto"/>
              <w:ind w:right="-103"/>
              <w:rPr>
                <w:rFonts w:asciiTheme="minorHAnsi" w:eastAsia="Times New Roman" w:hAnsiTheme="minorHAnsi" w:cstheme="minorHAnsi"/>
                <w:lang w:eastAsia="en-ID"/>
              </w:rPr>
            </w:pPr>
            <w:r>
              <w:rPr>
                <w:rFonts w:asciiTheme="minorHAnsi" w:eastAsia="Times New Roman" w:hAnsiTheme="minorHAnsi" w:cstheme="minorHAnsi"/>
                <w:lang w:eastAsia="en-ID"/>
              </w:rPr>
              <w:t>A.20/2 – 20</w:t>
            </w:r>
            <w:r w:rsidR="00BE2A69">
              <w:rPr>
                <w:rFonts w:asciiTheme="minorHAnsi" w:eastAsia="Times New Roman" w:hAnsiTheme="minorHAnsi" w:cstheme="minorHAnsi"/>
                <w:lang w:eastAsia="en-ID"/>
              </w:rPr>
              <w:t>0</w:t>
            </w:r>
            <w:r>
              <w:rPr>
                <w:rFonts w:asciiTheme="minorHAnsi" w:eastAsia="Times New Roman" w:hAnsiTheme="minorHAnsi" w:cstheme="minorHAnsi"/>
                <w:lang w:eastAsia="en-ID"/>
              </w:rPr>
              <w:t>.000</w:t>
            </w:r>
          </w:p>
        </w:tc>
        <w:tc>
          <w:tcPr>
            <w:tcW w:w="17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17A836" w14:textId="02342AAA" w:rsidR="00850510" w:rsidRPr="00850510" w:rsidRDefault="00850510" w:rsidP="00A43A02">
            <w:pPr>
              <w:spacing w:after="0" w:line="240" w:lineRule="auto"/>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9D0B85" w14:textId="1FEA7408" w:rsidR="000F4DF7" w:rsidRPr="00630441" w:rsidRDefault="000F4DF7" w:rsidP="00850510">
            <w:pPr>
              <w:spacing w:after="0" w:line="240" w:lineRule="auto"/>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CF9001" w14:textId="2BBA56C8" w:rsidR="00BE4019" w:rsidRPr="00630441" w:rsidRDefault="00BE4019" w:rsidP="00A43A02">
            <w:pPr>
              <w:spacing w:after="0" w:line="240" w:lineRule="auto"/>
              <w:rPr>
                <w:rFonts w:asciiTheme="minorHAnsi" w:eastAsia="Times New Roman" w:hAnsiTheme="minorHAnsi" w:cstheme="minorHAnsi"/>
                <w:sz w:val="18"/>
                <w:szCs w:val="18"/>
                <w:lang w:eastAsia="en-ID"/>
              </w:rPr>
            </w:pPr>
          </w:p>
        </w:tc>
        <w:tc>
          <w:tcPr>
            <w:tcW w:w="113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D47A63" w14:textId="0ABA64D1" w:rsidR="00AA678C" w:rsidRPr="00BF5253" w:rsidRDefault="00AA678C" w:rsidP="00650503">
            <w:pPr>
              <w:spacing w:after="0" w:line="240" w:lineRule="auto"/>
              <w:ind w:right="-108"/>
              <w:rPr>
                <w:rFonts w:ascii="Times New Roman" w:eastAsia="Times New Roman" w:hAnsi="Times New Roman" w:cs="Times New Roman"/>
                <w:sz w:val="24"/>
                <w:szCs w:val="24"/>
                <w:lang w:eastAsia="en-ID"/>
              </w:rPr>
            </w:pPr>
          </w:p>
        </w:tc>
      </w:tr>
    </w:tbl>
    <w:p w14:paraId="3C859BC3" w14:textId="6CB56A38" w:rsidR="00AA678C" w:rsidRDefault="00AA678C" w:rsidP="006E37BE">
      <w:pPr>
        <w:spacing w:after="0" w:line="240" w:lineRule="auto"/>
        <w:rPr>
          <w:rFonts w:ascii="Times New Roman" w:eastAsia="Times New Roman" w:hAnsi="Times New Roman" w:cs="Times New Roman"/>
          <w:sz w:val="24"/>
          <w:szCs w:val="24"/>
          <w:lang w:eastAsia="en-ID"/>
        </w:rPr>
      </w:pPr>
    </w:p>
    <w:p w14:paraId="73E0417B" w14:textId="29431BA3" w:rsidR="00A07930" w:rsidRPr="00343BB5" w:rsidRDefault="00A07930" w:rsidP="00D7434F">
      <w:pPr>
        <w:shd w:val="clear" w:color="auto" w:fill="000000" w:themeFill="text1"/>
        <w:tabs>
          <w:tab w:val="left" w:pos="2694"/>
        </w:tabs>
        <w:spacing w:after="0"/>
        <w:ind w:right="3289"/>
        <w:jc w:val="center"/>
        <w:rPr>
          <w:b/>
          <w:bCs/>
          <w:sz w:val="24"/>
          <w:szCs w:val="24"/>
        </w:rPr>
      </w:pPr>
      <w:r>
        <w:rPr>
          <w:b/>
          <w:bCs/>
          <w:sz w:val="24"/>
          <w:szCs w:val="24"/>
        </w:rPr>
        <w:t>ULANG TAHUN JEMAAT</w:t>
      </w:r>
    </w:p>
    <w:p w14:paraId="44862794" w14:textId="77777777" w:rsidR="0024288F" w:rsidRDefault="0024288F" w:rsidP="0024288F">
      <w:pPr>
        <w:pStyle w:val="ListParagraph"/>
        <w:numPr>
          <w:ilvl w:val="0"/>
          <w:numId w:val="15"/>
        </w:numPr>
        <w:spacing w:after="0" w:line="240" w:lineRule="auto"/>
        <w:ind w:left="426" w:right="170" w:hanging="219"/>
        <w:rPr>
          <w:sz w:val="24"/>
          <w:szCs w:val="24"/>
        </w:rPr>
        <w:sectPr w:rsidR="0024288F" w:rsidSect="00BF5858">
          <w:footerReference w:type="default" r:id="rId8"/>
          <w:type w:val="continuous"/>
          <w:pgSz w:w="8392" w:h="11907"/>
          <w:pgMar w:top="284" w:right="567" w:bottom="284" w:left="567" w:header="709" w:footer="284" w:gutter="0"/>
          <w:pgNumType w:start="1"/>
          <w:cols w:space="720"/>
        </w:sectPr>
      </w:pPr>
    </w:p>
    <w:p w14:paraId="67739F94" w14:textId="7CBF5A44"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Ibu Tutik Inderawati  28</w:t>
      </w:r>
      <w:r>
        <w:rPr>
          <w:sz w:val="24"/>
          <w:szCs w:val="24"/>
        </w:rPr>
        <w:t xml:space="preserve"> Februari</w:t>
      </w:r>
    </w:p>
    <w:p w14:paraId="66B28D30" w14:textId="773A4735"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Bpk. Andreas Hermadi  1</w:t>
      </w:r>
      <w:r>
        <w:rPr>
          <w:sz w:val="24"/>
          <w:szCs w:val="24"/>
        </w:rPr>
        <w:t xml:space="preserve"> Maret</w:t>
      </w:r>
    </w:p>
    <w:p w14:paraId="13453E37" w14:textId="482D237D"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Sdr.  Udik Budi Utomo  2</w:t>
      </w:r>
      <w:r>
        <w:rPr>
          <w:sz w:val="24"/>
          <w:szCs w:val="24"/>
        </w:rPr>
        <w:t xml:space="preserve"> Maret</w:t>
      </w:r>
    </w:p>
    <w:p w14:paraId="13582A80" w14:textId="6B239F46"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Ibu Mulyati  2</w:t>
      </w:r>
      <w:r>
        <w:rPr>
          <w:sz w:val="24"/>
          <w:szCs w:val="24"/>
        </w:rPr>
        <w:t xml:space="preserve"> Maret</w:t>
      </w:r>
    </w:p>
    <w:p w14:paraId="51815BCC" w14:textId="0E0810D9"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Ibu Ely Nurcahyaningsih  2</w:t>
      </w:r>
      <w:r>
        <w:rPr>
          <w:sz w:val="24"/>
          <w:szCs w:val="24"/>
        </w:rPr>
        <w:t xml:space="preserve"> Maret</w:t>
      </w:r>
    </w:p>
    <w:p w14:paraId="518CB772" w14:textId="27CB8232" w:rsidR="009143F6" w:rsidRPr="009143F6" w:rsidRDefault="009143F6" w:rsidP="009143F6">
      <w:pPr>
        <w:pStyle w:val="ListParagraph"/>
        <w:numPr>
          <w:ilvl w:val="0"/>
          <w:numId w:val="15"/>
        </w:numPr>
        <w:spacing w:after="0" w:line="240" w:lineRule="auto"/>
        <w:ind w:left="709" w:right="170"/>
        <w:rPr>
          <w:sz w:val="24"/>
          <w:szCs w:val="24"/>
        </w:rPr>
      </w:pPr>
      <w:r w:rsidRPr="009143F6">
        <w:rPr>
          <w:sz w:val="24"/>
          <w:szCs w:val="24"/>
        </w:rPr>
        <w:t>Ibu Siti Rochayani  3</w:t>
      </w:r>
      <w:r>
        <w:rPr>
          <w:sz w:val="24"/>
          <w:szCs w:val="24"/>
        </w:rPr>
        <w:t xml:space="preserve"> Maret</w:t>
      </w:r>
    </w:p>
    <w:p w14:paraId="41C6A7B3" w14:textId="021E1679" w:rsidR="0024288F" w:rsidRPr="009C533F" w:rsidRDefault="009143F6" w:rsidP="009143F6">
      <w:pPr>
        <w:pStyle w:val="ListParagraph"/>
        <w:numPr>
          <w:ilvl w:val="0"/>
          <w:numId w:val="15"/>
        </w:numPr>
        <w:spacing w:after="0" w:line="240" w:lineRule="auto"/>
        <w:ind w:left="709" w:right="170"/>
      </w:pPr>
      <w:r w:rsidRPr="009143F6">
        <w:rPr>
          <w:sz w:val="24"/>
          <w:szCs w:val="24"/>
        </w:rPr>
        <w:t>Bpk. Nanang Alfian  4</w:t>
      </w:r>
      <w:r>
        <w:rPr>
          <w:sz w:val="24"/>
          <w:szCs w:val="24"/>
        </w:rPr>
        <w:t xml:space="preserve"> Maret</w:t>
      </w:r>
      <w:r>
        <w:rPr>
          <w:sz w:val="24"/>
          <w:szCs w:val="24"/>
        </w:rPr>
        <w:br/>
      </w:r>
    </w:p>
    <w:p w14:paraId="69A9402A" w14:textId="16E81134" w:rsidR="009C533F" w:rsidRDefault="009C533F" w:rsidP="00236E35">
      <w:pPr>
        <w:pStyle w:val="ListParagraph"/>
        <w:numPr>
          <w:ilvl w:val="0"/>
          <w:numId w:val="15"/>
        </w:numPr>
        <w:spacing w:after="0" w:line="240" w:lineRule="auto"/>
        <w:ind w:left="709" w:right="170"/>
        <w:sectPr w:rsidR="009C533F" w:rsidSect="0024288F">
          <w:type w:val="continuous"/>
          <w:pgSz w:w="8392" w:h="11907"/>
          <w:pgMar w:top="284" w:right="567" w:bottom="284" w:left="567" w:header="709" w:footer="284" w:gutter="0"/>
          <w:pgNumType w:start="1"/>
          <w:cols w:space="720"/>
        </w:sectPr>
      </w:pPr>
    </w:p>
    <w:p w14:paraId="077577F2" w14:textId="77777777" w:rsidR="00125E8A" w:rsidRDefault="00125E8A" w:rsidP="00125E8A">
      <w:pPr>
        <w:pStyle w:val="ListParagraph"/>
        <w:spacing w:after="0" w:line="240" w:lineRule="auto"/>
        <w:ind w:left="1440" w:right="170"/>
      </w:pPr>
    </w:p>
    <w:p w14:paraId="749CC214" w14:textId="77777777" w:rsidR="00D249EF" w:rsidRDefault="00D249EF" w:rsidP="00D249EF">
      <w:pPr>
        <w:shd w:val="clear" w:color="auto" w:fill="000000"/>
        <w:spacing w:after="0" w:line="240" w:lineRule="auto"/>
        <w:ind w:left="142" w:right="3856"/>
        <w:jc w:val="center"/>
        <w:rPr>
          <w:rFonts w:ascii="Times New Roman" w:eastAsia="Times New Roman" w:hAnsi="Times New Roman" w:cs="Times New Roman"/>
          <w:sz w:val="24"/>
          <w:szCs w:val="24"/>
        </w:rPr>
      </w:pPr>
      <w:r>
        <w:rPr>
          <w:b/>
          <w:color w:val="FFFFFF"/>
          <w:sz w:val="24"/>
          <w:szCs w:val="24"/>
        </w:rPr>
        <w:t>DOA SYAFAAT</w:t>
      </w:r>
    </w:p>
    <w:p w14:paraId="3CCE6324" w14:textId="77777777" w:rsidR="00D249EF" w:rsidRDefault="00D249EF" w:rsidP="00D249EF">
      <w:pPr>
        <w:numPr>
          <w:ilvl w:val="0"/>
          <w:numId w:val="2"/>
        </w:numPr>
        <w:spacing w:before="2" w:after="0" w:line="240" w:lineRule="auto"/>
        <w:ind w:left="502" w:right="170" w:hanging="218"/>
        <w:jc w:val="both"/>
        <w:rPr>
          <w:color w:val="000000"/>
        </w:rPr>
      </w:pPr>
      <w:r>
        <w:rPr>
          <w:color w:val="000000"/>
        </w:rPr>
        <w:t>Jemaat yang lemah tubuh dan pemulihan dari sakit:</w:t>
      </w:r>
    </w:p>
    <w:tbl>
      <w:tblPr>
        <w:tblW w:w="6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2850"/>
      </w:tblGrid>
      <w:tr w:rsidR="00D249EF" w14:paraId="2A746869" w14:textId="77777777" w:rsidTr="00456833">
        <w:trPr>
          <w:trHeight w:val="257"/>
          <w:jc w:val="center"/>
        </w:trPr>
        <w:tc>
          <w:tcPr>
            <w:tcW w:w="3420" w:type="dxa"/>
            <w:tcMar>
              <w:top w:w="0" w:type="dxa"/>
              <w:left w:w="115" w:type="dxa"/>
              <w:bottom w:w="0" w:type="dxa"/>
              <w:right w:w="115" w:type="dxa"/>
            </w:tcMar>
            <w:vAlign w:val="center"/>
          </w:tcPr>
          <w:p w14:paraId="54BE28E1" w14:textId="77777777" w:rsidR="00D249EF" w:rsidRDefault="00D249EF" w:rsidP="00456833">
            <w:pPr>
              <w:numPr>
                <w:ilvl w:val="0"/>
                <w:numId w:val="3"/>
              </w:numPr>
              <w:spacing w:after="0" w:line="276" w:lineRule="auto"/>
              <w:ind w:right="-402"/>
              <w:rPr>
                <w:color w:val="000000"/>
              </w:rPr>
            </w:pPr>
            <w:r>
              <w:rPr>
                <w:color w:val="000000"/>
              </w:rPr>
              <w:t>Ibu Sara Fransina</w:t>
            </w:r>
          </w:p>
        </w:tc>
        <w:tc>
          <w:tcPr>
            <w:tcW w:w="2850" w:type="dxa"/>
            <w:tcMar>
              <w:top w:w="0" w:type="dxa"/>
              <w:left w:w="115" w:type="dxa"/>
              <w:bottom w:w="0" w:type="dxa"/>
              <w:right w:w="115" w:type="dxa"/>
            </w:tcMar>
            <w:vAlign w:val="center"/>
          </w:tcPr>
          <w:p w14:paraId="1E33208C" w14:textId="77777777" w:rsidR="00D249EF" w:rsidRDefault="00D249EF" w:rsidP="00456833">
            <w:pPr>
              <w:numPr>
                <w:ilvl w:val="0"/>
                <w:numId w:val="1"/>
              </w:numPr>
              <w:spacing w:after="0" w:line="276" w:lineRule="auto"/>
              <w:ind w:left="425" w:hanging="283"/>
              <w:rPr>
                <w:color w:val="000000"/>
              </w:rPr>
            </w:pPr>
            <w:r>
              <w:rPr>
                <w:color w:val="000000"/>
              </w:rPr>
              <w:t>Ibu Misnik Nuriyani</w:t>
            </w:r>
          </w:p>
        </w:tc>
      </w:tr>
      <w:tr w:rsidR="00D249EF" w14:paraId="1C44F9D8" w14:textId="77777777" w:rsidTr="00456833">
        <w:trPr>
          <w:trHeight w:val="257"/>
          <w:jc w:val="center"/>
        </w:trPr>
        <w:tc>
          <w:tcPr>
            <w:tcW w:w="3420" w:type="dxa"/>
            <w:tcMar>
              <w:top w:w="0" w:type="dxa"/>
              <w:left w:w="115" w:type="dxa"/>
              <w:bottom w:w="0" w:type="dxa"/>
              <w:right w:w="115" w:type="dxa"/>
            </w:tcMar>
            <w:vAlign w:val="center"/>
          </w:tcPr>
          <w:p w14:paraId="4ED65DE8" w14:textId="77777777" w:rsidR="00D249EF" w:rsidRDefault="00D249EF" w:rsidP="00456833">
            <w:pPr>
              <w:numPr>
                <w:ilvl w:val="0"/>
                <w:numId w:val="3"/>
              </w:numPr>
              <w:spacing w:after="0" w:line="276" w:lineRule="auto"/>
            </w:pPr>
            <w:r>
              <w:rPr>
                <w:color w:val="000000"/>
              </w:rPr>
              <w:t>Ibu Betty</w:t>
            </w:r>
          </w:p>
        </w:tc>
        <w:tc>
          <w:tcPr>
            <w:tcW w:w="2850" w:type="dxa"/>
            <w:tcMar>
              <w:top w:w="0" w:type="dxa"/>
              <w:left w:w="115" w:type="dxa"/>
              <w:bottom w:w="0" w:type="dxa"/>
              <w:right w:w="115" w:type="dxa"/>
            </w:tcMar>
            <w:vAlign w:val="center"/>
          </w:tcPr>
          <w:p w14:paraId="10DD7E5A" w14:textId="79C384C3" w:rsidR="00D249EF" w:rsidRDefault="00C24301" w:rsidP="00456833">
            <w:pPr>
              <w:numPr>
                <w:ilvl w:val="0"/>
                <w:numId w:val="1"/>
              </w:numPr>
              <w:spacing w:after="0" w:line="276" w:lineRule="auto"/>
              <w:ind w:left="425" w:hanging="283"/>
              <w:rPr>
                <w:color w:val="000000"/>
              </w:rPr>
            </w:pPr>
            <w:r>
              <w:rPr>
                <w:color w:val="000000"/>
              </w:rPr>
              <w:t>Bpk. Harsono</w:t>
            </w:r>
          </w:p>
        </w:tc>
      </w:tr>
    </w:tbl>
    <w:p w14:paraId="1D31A152" w14:textId="77777777" w:rsidR="00D249EF" w:rsidRDefault="00D249EF" w:rsidP="00D249EF">
      <w:pPr>
        <w:spacing w:before="2" w:after="0" w:line="240" w:lineRule="auto"/>
        <w:ind w:left="283" w:right="170"/>
        <w:jc w:val="both"/>
        <w:rPr>
          <w:color w:val="000000"/>
        </w:rPr>
      </w:pPr>
      <w:r>
        <w:t xml:space="preserve">2. </w:t>
      </w:r>
      <w:r>
        <w:rPr>
          <w:color w:val="000000"/>
        </w:rPr>
        <w:t>Penanggulangan Pandemi Covid-19;</w:t>
      </w:r>
    </w:p>
    <w:p w14:paraId="14069611" w14:textId="77777777" w:rsidR="00D249EF" w:rsidRDefault="00D249EF" w:rsidP="00D249EF">
      <w:pPr>
        <w:spacing w:after="0" w:line="240" w:lineRule="auto"/>
        <w:ind w:left="283" w:right="170"/>
        <w:jc w:val="both"/>
        <w:rPr>
          <w:color w:val="000000"/>
        </w:rPr>
      </w:pPr>
      <w:r>
        <w:t xml:space="preserve">3. </w:t>
      </w:r>
      <w:r>
        <w:rPr>
          <w:color w:val="000000"/>
        </w:rPr>
        <w:t>Bangsa dan negara Indonesia;</w:t>
      </w:r>
    </w:p>
    <w:p w14:paraId="5BB7C465" w14:textId="77777777" w:rsidR="00D249EF" w:rsidRDefault="00D249EF" w:rsidP="00D249EF">
      <w:pPr>
        <w:spacing w:after="0" w:line="240" w:lineRule="auto"/>
        <w:ind w:left="283" w:right="170"/>
        <w:jc w:val="both"/>
        <w:rPr>
          <w:color w:val="000000"/>
        </w:rPr>
      </w:pPr>
      <w:r>
        <w:t xml:space="preserve">4. </w:t>
      </w:r>
      <w:r>
        <w:rPr>
          <w:color w:val="000000"/>
        </w:rPr>
        <w:t>Gereja (Pelayanan di masa Pandemi Covid-19)</w:t>
      </w:r>
    </w:p>
    <w:p w14:paraId="33F635B4" w14:textId="77777777" w:rsidR="00D249EF" w:rsidRDefault="00D249EF" w:rsidP="00D249EF">
      <w:pPr>
        <w:spacing w:after="0" w:line="240" w:lineRule="auto"/>
        <w:ind w:left="283" w:right="170"/>
        <w:jc w:val="both"/>
        <w:rPr>
          <w:color w:val="000000"/>
        </w:rPr>
      </w:pPr>
      <w:r>
        <w:t xml:space="preserve">5. </w:t>
      </w:r>
      <w:r>
        <w:rPr>
          <w:color w:val="000000"/>
        </w:rPr>
        <w:t>Proses Kependetaan Kader Pendeta di GKI Kebonagung</w:t>
      </w:r>
    </w:p>
    <w:p w14:paraId="0776FA29" w14:textId="77777777" w:rsidR="00D249EF" w:rsidRDefault="00D249EF" w:rsidP="00D249EF">
      <w:pPr>
        <w:spacing w:after="0" w:line="240" w:lineRule="auto"/>
        <w:ind w:left="283" w:right="170"/>
        <w:jc w:val="both"/>
        <w:rPr>
          <w:color w:val="000000"/>
        </w:rPr>
      </w:pPr>
      <w:r>
        <w:t xml:space="preserve">6. </w:t>
      </w:r>
      <w:r>
        <w:rPr>
          <w:color w:val="000000"/>
        </w:rPr>
        <w:t>Pergumulan jemaat (keluarga, pekerjaan, studi anak-anak).</w:t>
      </w:r>
    </w:p>
    <w:p w14:paraId="3B187F54" w14:textId="00E1D765" w:rsidR="00165A3E" w:rsidRDefault="00D249EF" w:rsidP="0033042C">
      <w:pPr>
        <w:spacing w:after="0" w:line="240" w:lineRule="auto"/>
        <w:ind w:left="283" w:right="170"/>
        <w:jc w:val="both"/>
        <w:rPr>
          <w:b/>
          <w:color w:val="FFFFFF"/>
          <w:sz w:val="24"/>
          <w:szCs w:val="24"/>
        </w:rPr>
      </w:pPr>
      <w:r>
        <w:rPr>
          <w:b/>
          <w:color w:val="FFFFFF"/>
          <w:sz w:val="24"/>
          <w:szCs w:val="24"/>
        </w:rPr>
        <w:t xml:space="preserve">Tata </w:t>
      </w:r>
    </w:p>
    <w:p w14:paraId="26E6D764" w14:textId="6DE0185A" w:rsidR="00C21548" w:rsidRDefault="00165A3E" w:rsidP="008521EA">
      <w:pPr>
        <w:rPr>
          <w:b/>
          <w:color w:val="FFFFFF"/>
          <w:sz w:val="24"/>
          <w:szCs w:val="24"/>
        </w:rPr>
      </w:pPr>
      <w:r>
        <w:rPr>
          <w:b/>
          <w:color w:val="FFFFFF"/>
          <w:sz w:val="24"/>
          <w:szCs w:val="24"/>
        </w:rPr>
        <w:br w:type="page"/>
      </w:r>
    </w:p>
    <w:p w14:paraId="49C0DC20" w14:textId="20E73D92" w:rsidR="002B4E1C" w:rsidRPr="00C02B4D" w:rsidRDefault="00C02B4D" w:rsidP="00C02B4D">
      <w:pPr>
        <w:shd w:val="clear" w:color="auto" w:fill="000000" w:themeFill="text1"/>
        <w:spacing w:after="0" w:line="240" w:lineRule="auto"/>
        <w:ind w:left="283" w:right="170"/>
        <w:jc w:val="center"/>
        <w:rPr>
          <w:b/>
          <w:sz w:val="24"/>
          <w:szCs w:val="24"/>
        </w:rPr>
      </w:pPr>
      <w:r w:rsidRPr="00C02B4D">
        <w:rPr>
          <w:b/>
          <w:sz w:val="24"/>
          <w:szCs w:val="24"/>
        </w:rPr>
        <w:lastRenderedPageBreak/>
        <w:t>KALIMAT BIJAK MENGAJAK</w:t>
      </w:r>
    </w:p>
    <w:p w14:paraId="0070964A" w14:textId="77777777" w:rsidR="002B4E1C" w:rsidRPr="00C01FB5" w:rsidRDefault="002B4E1C" w:rsidP="00C01FB5">
      <w:pPr>
        <w:spacing w:after="0" w:line="240" w:lineRule="auto"/>
        <w:ind w:left="283" w:right="170"/>
        <w:jc w:val="both"/>
        <w:rPr>
          <w:bCs/>
        </w:rPr>
      </w:pPr>
    </w:p>
    <w:p w14:paraId="7A425744" w14:textId="77777777" w:rsidR="002B4E1C" w:rsidRPr="00C01FB5" w:rsidRDefault="002B4E1C" w:rsidP="00C01FB5">
      <w:pPr>
        <w:spacing w:after="0" w:line="240" w:lineRule="auto"/>
        <w:ind w:left="283" w:right="170"/>
        <w:jc w:val="both"/>
        <w:rPr>
          <w:bCs/>
        </w:rPr>
      </w:pPr>
      <w:r w:rsidRPr="00C01FB5">
        <w:rPr>
          <w:bCs/>
        </w:rPr>
        <w:t>“UANG MENGGANGGU KREATIVITAS”</w:t>
      </w:r>
    </w:p>
    <w:p w14:paraId="5E1AC95C" w14:textId="77777777" w:rsidR="002B4E1C" w:rsidRPr="00C01FB5" w:rsidRDefault="002B4E1C" w:rsidP="00C01FB5">
      <w:pPr>
        <w:spacing w:after="0" w:line="240" w:lineRule="auto"/>
        <w:ind w:left="283" w:right="170"/>
        <w:jc w:val="both"/>
        <w:rPr>
          <w:bCs/>
        </w:rPr>
      </w:pPr>
      <w:r w:rsidRPr="00C01FB5">
        <w:rPr>
          <w:bCs/>
        </w:rPr>
        <w:t>Heri Dono, Seniman Studio Kalahan Yogyakarta</w:t>
      </w:r>
    </w:p>
    <w:p w14:paraId="44ABA4F7" w14:textId="77777777" w:rsidR="002B4E1C" w:rsidRPr="00C01FB5" w:rsidRDefault="002B4E1C" w:rsidP="00C01FB5">
      <w:pPr>
        <w:spacing w:after="0" w:line="240" w:lineRule="auto"/>
        <w:ind w:left="283" w:right="170"/>
        <w:jc w:val="both"/>
        <w:rPr>
          <w:bCs/>
        </w:rPr>
      </w:pPr>
    </w:p>
    <w:p w14:paraId="0F669E2A" w14:textId="068526DF" w:rsidR="002B4E1C" w:rsidRPr="00C01FB5" w:rsidRDefault="002B4E1C" w:rsidP="00C01FB5">
      <w:pPr>
        <w:spacing w:after="0" w:line="240" w:lineRule="auto"/>
        <w:ind w:left="283" w:right="170"/>
        <w:jc w:val="both"/>
        <w:rPr>
          <w:bCs/>
        </w:rPr>
      </w:pPr>
      <w:r w:rsidRPr="00C01FB5">
        <w:rPr>
          <w:bCs/>
        </w:rPr>
        <w:t>Heri Dono lahir di Jakarta, 12 Juni 1960. Beliau lulusan Institut Seni Indonesia (ISI) Yogyakarta, 1987 dan residensi</w:t>
      </w:r>
      <w:r w:rsidR="00C02B4D">
        <w:rPr>
          <w:bCs/>
        </w:rPr>
        <w:t xml:space="preserve"> </w:t>
      </w:r>
      <w:r w:rsidRPr="00C01FB5">
        <w:rPr>
          <w:bCs/>
        </w:rPr>
        <w:t>seniman di sejumlah negara. Koran Kompas</w:t>
      </w:r>
      <w:r w:rsidR="00C02B4D">
        <w:rPr>
          <w:bCs/>
        </w:rPr>
        <w:t xml:space="preserve"> </w:t>
      </w:r>
      <w:r w:rsidRPr="00C01FB5">
        <w:rPr>
          <w:bCs/>
        </w:rPr>
        <w:t>30 Januari 2022 menuliskan figur beliau: “Soal kesejahteraan seniman, ternyata Heri Dono mempunyai pendekatan lain.</w:t>
      </w:r>
    </w:p>
    <w:p w14:paraId="5BF20DFE" w14:textId="76E15DC4" w:rsidR="00C02B4D" w:rsidRDefault="002B4E1C" w:rsidP="00C01FB5">
      <w:pPr>
        <w:spacing w:after="0" w:line="240" w:lineRule="auto"/>
        <w:ind w:left="283" w:right="170"/>
        <w:jc w:val="both"/>
        <w:rPr>
          <w:bCs/>
        </w:rPr>
      </w:pPr>
      <w:r w:rsidRPr="00C01FB5">
        <w:rPr>
          <w:bCs/>
        </w:rPr>
        <w:t>Kesejahteraan dari sudut pandang material tidak akan pernah terhenti kecukupannya. Ia menggeser pemaknaan</w:t>
      </w:r>
      <w:r w:rsidR="00C02B4D">
        <w:rPr>
          <w:bCs/>
        </w:rPr>
        <w:t xml:space="preserve"> </w:t>
      </w:r>
      <w:r w:rsidRPr="00C01FB5">
        <w:rPr>
          <w:bCs/>
        </w:rPr>
        <w:t xml:space="preserve">kesejahteraan itu suatu keberkahan. Contohnya, orang-orang pedalaman yang tidak memiliki uang itu memiliki keberkahan, bukan kesejahtetraan seperti yang dicari manusia modern. </w:t>
      </w:r>
    </w:p>
    <w:p w14:paraId="3ED720B0" w14:textId="77777777" w:rsidR="003F2C01" w:rsidRDefault="003F2C01" w:rsidP="00C01FB5">
      <w:pPr>
        <w:spacing w:after="0" w:line="240" w:lineRule="auto"/>
        <w:ind w:left="283" w:right="170"/>
        <w:jc w:val="both"/>
        <w:rPr>
          <w:bCs/>
        </w:rPr>
      </w:pPr>
    </w:p>
    <w:p w14:paraId="7C33FCDC" w14:textId="410A4A1A" w:rsidR="00B31F1E" w:rsidRDefault="002B4E1C" w:rsidP="00C01FB5">
      <w:pPr>
        <w:spacing w:after="0" w:line="240" w:lineRule="auto"/>
        <w:ind w:left="283" w:right="170"/>
        <w:jc w:val="both"/>
        <w:rPr>
          <w:bCs/>
        </w:rPr>
      </w:pPr>
      <w:r w:rsidRPr="00C01FB5">
        <w:rPr>
          <w:bCs/>
        </w:rPr>
        <w:t>“Kebahagiaan seniman bukan karena memiliki uang,</w:t>
      </w:r>
      <w:r w:rsidR="00B31F1E">
        <w:rPr>
          <w:bCs/>
        </w:rPr>
        <w:t xml:space="preserve"> </w:t>
      </w:r>
      <w:r w:rsidRPr="00C01FB5">
        <w:rPr>
          <w:bCs/>
        </w:rPr>
        <w:t>melainkan bisa makin mendalami dan melompati tantangan-tantangan menuju tahapan yang lebih tinggi”, ujar</w:t>
      </w:r>
      <w:r w:rsidR="003F2C01">
        <w:rPr>
          <w:bCs/>
        </w:rPr>
        <w:t xml:space="preserve"> Heri Dono. </w:t>
      </w:r>
    </w:p>
    <w:p w14:paraId="1E1C9442" w14:textId="77777777" w:rsidR="003F2C01" w:rsidRDefault="003F2C01" w:rsidP="00C01FB5">
      <w:pPr>
        <w:spacing w:after="0" w:line="240" w:lineRule="auto"/>
        <w:ind w:left="283" w:right="170"/>
        <w:jc w:val="both"/>
        <w:rPr>
          <w:bCs/>
        </w:rPr>
      </w:pPr>
    </w:p>
    <w:p w14:paraId="6C65399E" w14:textId="6DBE5C3F" w:rsidR="0093288B" w:rsidRDefault="002B4E1C" w:rsidP="00C01FB5">
      <w:pPr>
        <w:spacing w:after="0" w:line="240" w:lineRule="auto"/>
        <w:ind w:left="283" w:right="170"/>
        <w:jc w:val="both"/>
        <w:rPr>
          <w:bCs/>
        </w:rPr>
      </w:pPr>
      <w:r w:rsidRPr="00C01FB5">
        <w:rPr>
          <w:bCs/>
        </w:rPr>
        <w:t>Pada koran Kompas, 29 Januari 2022, terdapat tulisan berjudul “MENUJU SHEKEL DAN JIAOZI TERAKHIR”. Shekel adalah</w:t>
      </w:r>
      <w:r w:rsidR="00B31F1E">
        <w:rPr>
          <w:bCs/>
        </w:rPr>
        <w:t xml:space="preserve"> </w:t>
      </w:r>
      <w:r w:rsidRPr="00C01FB5">
        <w:rPr>
          <w:bCs/>
        </w:rPr>
        <w:t>uang koin pertama digunakan di wilayah Mesopotania nyaris 5.000 tahun silam. Jiaozi adalah uang kertas pertama kali</w:t>
      </w:r>
      <w:r w:rsidR="00B31F1E">
        <w:rPr>
          <w:bCs/>
        </w:rPr>
        <w:t xml:space="preserve"> </w:t>
      </w:r>
      <w:r w:rsidRPr="00C01FB5">
        <w:rPr>
          <w:bCs/>
        </w:rPr>
        <w:t>di dunia yang digunakan pada masa dinasti Song di China abad 11 Masehi. Era uang tunai akan segera berakhir. Kartu</w:t>
      </w:r>
      <w:r w:rsidR="00B31F1E">
        <w:rPr>
          <w:bCs/>
        </w:rPr>
        <w:t xml:space="preserve"> </w:t>
      </w:r>
      <w:r w:rsidRPr="00C01FB5">
        <w:rPr>
          <w:bCs/>
        </w:rPr>
        <w:t>kredit dan debit telah lebih dari 30 tahun menggantikannya. Muncul uang virtual: uang kripto atau</w:t>
      </w:r>
      <w:r w:rsidR="00B31F1E">
        <w:rPr>
          <w:bCs/>
        </w:rPr>
        <w:t xml:space="preserve"> </w:t>
      </w:r>
      <w:r w:rsidRPr="00C01FB5">
        <w:rPr>
          <w:bCs/>
        </w:rPr>
        <w:t xml:space="preserve">stabelcoin. </w:t>
      </w:r>
    </w:p>
    <w:p w14:paraId="44383C59" w14:textId="77777777" w:rsidR="0093288B" w:rsidRDefault="0093288B" w:rsidP="00C01FB5">
      <w:pPr>
        <w:spacing w:after="0" w:line="240" w:lineRule="auto"/>
        <w:ind w:left="283" w:right="170"/>
        <w:jc w:val="both"/>
        <w:rPr>
          <w:bCs/>
        </w:rPr>
      </w:pPr>
    </w:p>
    <w:p w14:paraId="15FF845A" w14:textId="43173E6C" w:rsidR="00C02B4D" w:rsidRDefault="002B4E1C" w:rsidP="00C01FB5">
      <w:pPr>
        <w:spacing w:after="0" w:line="240" w:lineRule="auto"/>
        <w:ind w:left="283" w:right="170"/>
        <w:jc w:val="both"/>
        <w:rPr>
          <w:bCs/>
        </w:rPr>
      </w:pPr>
      <w:r w:rsidRPr="00C01FB5">
        <w:rPr>
          <w:bCs/>
        </w:rPr>
        <w:t>Tentu saja kalbime di atas tidak setajam nasehat Paulus: “Karena akar segala kejahatan adalah cinta uang” (I Tim 6:10)</w:t>
      </w:r>
      <w:r w:rsidR="003F2C01">
        <w:rPr>
          <w:bCs/>
        </w:rPr>
        <w:t>. N</w:t>
      </w:r>
      <w:r w:rsidRPr="00C01FB5">
        <w:rPr>
          <w:bCs/>
        </w:rPr>
        <w:t>amun</w:t>
      </w:r>
      <w:r w:rsidR="003F2C01">
        <w:rPr>
          <w:bCs/>
        </w:rPr>
        <w:t xml:space="preserve">, </w:t>
      </w:r>
      <w:r w:rsidRPr="00C01FB5">
        <w:rPr>
          <w:bCs/>
        </w:rPr>
        <w:t>tetap saja keduanya mengingatkan kita bagaimana memperoleh dan mempergunakan uang secara benar dan</w:t>
      </w:r>
      <w:r w:rsidR="00B31F1E">
        <w:rPr>
          <w:bCs/>
        </w:rPr>
        <w:t xml:space="preserve"> </w:t>
      </w:r>
      <w:r w:rsidRPr="00C01FB5">
        <w:rPr>
          <w:bCs/>
        </w:rPr>
        <w:t>bermakanaguna. Semoga di tengah kesulitan ekonomi, gereja makin kreatif</w:t>
      </w:r>
      <w:r w:rsidR="00B31F1E">
        <w:rPr>
          <w:bCs/>
        </w:rPr>
        <w:t xml:space="preserve"> </w:t>
      </w:r>
      <w:r w:rsidRPr="00C01FB5">
        <w:rPr>
          <w:bCs/>
        </w:rPr>
        <w:t>berkarya menyapa dan menyentuh kehidupan sekitarnya, terutama berkepedulian pada pasien covid 19.</w:t>
      </w:r>
    </w:p>
    <w:p w14:paraId="7E8EC148" w14:textId="77777777" w:rsidR="0093288B" w:rsidRDefault="0093288B" w:rsidP="00C01FB5">
      <w:pPr>
        <w:spacing w:after="0" w:line="240" w:lineRule="auto"/>
        <w:ind w:left="283" w:right="170"/>
        <w:jc w:val="both"/>
        <w:rPr>
          <w:bCs/>
        </w:rPr>
      </w:pPr>
    </w:p>
    <w:p w14:paraId="390D184C" w14:textId="79783481" w:rsidR="00607F34" w:rsidRPr="00C01FB5" w:rsidRDefault="002B4E1C" w:rsidP="00C01FB5">
      <w:pPr>
        <w:spacing w:after="0" w:line="240" w:lineRule="auto"/>
        <w:ind w:left="283" w:right="170"/>
        <w:jc w:val="both"/>
        <w:rPr>
          <w:bCs/>
        </w:rPr>
      </w:pPr>
      <w:r w:rsidRPr="00C01FB5">
        <w:rPr>
          <w:bCs/>
        </w:rPr>
        <w:t xml:space="preserve">GKI </w:t>
      </w:r>
      <w:r w:rsidR="0093288B">
        <w:rPr>
          <w:bCs/>
        </w:rPr>
        <w:t xml:space="preserve">mesti </w:t>
      </w:r>
      <w:r w:rsidRPr="00C01FB5">
        <w:rPr>
          <w:bCs/>
        </w:rPr>
        <w:t>berderap dan berperan nyata dalam berbangsa dan bernegara dengan</w:t>
      </w:r>
      <w:r w:rsidR="00B31F1E">
        <w:rPr>
          <w:bCs/>
        </w:rPr>
        <w:t xml:space="preserve"> </w:t>
      </w:r>
      <w:r w:rsidRPr="00C01FB5">
        <w:rPr>
          <w:bCs/>
        </w:rPr>
        <w:t>kreativitas. Ajaklah jemaat untuk makin peduli akan masa depan</w:t>
      </w:r>
      <w:r w:rsidR="00B31F1E">
        <w:rPr>
          <w:bCs/>
        </w:rPr>
        <w:t xml:space="preserve"> </w:t>
      </w:r>
      <w:r w:rsidRPr="00C01FB5">
        <w:rPr>
          <w:bCs/>
        </w:rPr>
        <w:t xml:space="preserve">bangsa dan </w:t>
      </w:r>
      <w:r w:rsidR="003F2C01">
        <w:rPr>
          <w:bCs/>
        </w:rPr>
        <w:t>n</w:t>
      </w:r>
      <w:r w:rsidRPr="00C01FB5">
        <w:rPr>
          <w:bCs/>
        </w:rPr>
        <w:t>egara ini dengan bersama berproses menjadi manusia yang bahagia karena keberkahan, bukan ketamakan</w:t>
      </w:r>
      <w:r w:rsidR="00B31F1E">
        <w:rPr>
          <w:bCs/>
        </w:rPr>
        <w:t xml:space="preserve"> </w:t>
      </w:r>
      <w:r w:rsidRPr="00C01FB5">
        <w:rPr>
          <w:bCs/>
        </w:rPr>
        <w:t xml:space="preserve">menggenggam banyak uang. </w:t>
      </w:r>
    </w:p>
    <w:sectPr w:rsidR="00607F34" w:rsidRPr="00C01FB5" w:rsidSect="00BF5858">
      <w:type w:val="continuous"/>
      <w:pgSz w:w="8392" w:h="11907"/>
      <w:pgMar w:top="284" w:right="567" w:bottom="284" w:left="567" w:header="709" w:footer="2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83685" w14:textId="77777777" w:rsidR="004B65D1" w:rsidRDefault="004B65D1">
      <w:pPr>
        <w:spacing w:after="0" w:line="240" w:lineRule="auto"/>
      </w:pPr>
      <w:r>
        <w:separator/>
      </w:r>
    </w:p>
  </w:endnote>
  <w:endnote w:type="continuationSeparator" w:id="0">
    <w:p w14:paraId="027F23D4" w14:textId="77777777" w:rsidR="004B65D1" w:rsidRDefault="004B6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93926"/>
      <w:docPartObj>
        <w:docPartGallery w:val="Page Numbers (Bottom of Page)"/>
        <w:docPartUnique/>
      </w:docPartObj>
    </w:sdtPr>
    <w:sdtEndPr>
      <w:rPr>
        <w:noProof/>
      </w:rPr>
    </w:sdtEndPr>
    <w:sdtContent>
      <w:p w14:paraId="3D9ADC74" w14:textId="47BF07B1" w:rsidR="00FA0163" w:rsidRDefault="00FA01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2503F" w14:textId="77777777" w:rsidR="000D1561" w:rsidRDefault="000D1561" w:rsidP="00DD4A34">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171B5" w14:textId="77777777" w:rsidR="004B65D1" w:rsidRDefault="004B65D1">
      <w:pPr>
        <w:spacing w:after="0" w:line="240" w:lineRule="auto"/>
      </w:pPr>
      <w:r>
        <w:separator/>
      </w:r>
    </w:p>
  </w:footnote>
  <w:footnote w:type="continuationSeparator" w:id="0">
    <w:p w14:paraId="630DB656" w14:textId="77777777" w:rsidR="004B65D1" w:rsidRDefault="004B6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E1242C4"/>
    <w:lvl w:ilvl="0" w:tplc="1F8EEDBC">
      <w:start w:val="1"/>
      <w:numFmt w:val="bullet"/>
      <w:lvlText w:val="•"/>
      <w:lvlJc w:val="left"/>
      <w:pPr>
        <w:ind w:left="720" w:hanging="360"/>
      </w:pPr>
      <w:rPr>
        <w:rFonts w:ascii="Calibri" w:eastAsia="SimSun"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6726ED2"/>
    <w:multiLevelType w:val="hybridMultilevel"/>
    <w:tmpl w:val="8E96B67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663AE1"/>
    <w:multiLevelType w:val="hybridMultilevel"/>
    <w:tmpl w:val="F9FAB0D2"/>
    <w:lvl w:ilvl="0" w:tplc="38090013">
      <w:start w:val="1"/>
      <w:numFmt w:val="upp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12482D"/>
    <w:multiLevelType w:val="hybridMultilevel"/>
    <w:tmpl w:val="72965CF4"/>
    <w:lvl w:ilvl="0" w:tplc="4D58C0D0">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4" w15:restartNumberingAfterBreak="0">
    <w:nsid w:val="10CE5033"/>
    <w:multiLevelType w:val="hybridMultilevel"/>
    <w:tmpl w:val="F81CE25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5" w15:restartNumberingAfterBreak="0">
    <w:nsid w:val="115D5F5E"/>
    <w:multiLevelType w:val="multilevel"/>
    <w:tmpl w:val="A33A984A"/>
    <w:lvl w:ilvl="0">
      <w:start w:val="1"/>
      <w:numFmt w:val="bullet"/>
      <w:lvlText w:val="●"/>
      <w:lvlJc w:val="left"/>
      <w:pPr>
        <w:ind w:left="2628" w:hanging="360"/>
      </w:pPr>
      <w:rPr>
        <w:rFonts w:ascii="Noto Sans Symbols" w:eastAsia="Noto Sans Symbols" w:hAnsi="Noto Sans Symbols" w:cs="Noto Sans Symbols"/>
        <w:sz w:val="20"/>
        <w:szCs w:val="20"/>
      </w:rPr>
    </w:lvl>
    <w:lvl w:ilvl="1">
      <w:start w:val="1"/>
      <w:numFmt w:val="bullet"/>
      <w:lvlText w:val="○"/>
      <w:lvlJc w:val="left"/>
      <w:pPr>
        <w:ind w:left="3348" w:hanging="360"/>
      </w:pPr>
      <w:rPr>
        <w:rFonts w:ascii="Courier New" w:eastAsia="Courier New" w:hAnsi="Courier New" w:cs="Courier New"/>
        <w:sz w:val="20"/>
        <w:szCs w:val="20"/>
      </w:rPr>
    </w:lvl>
    <w:lvl w:ilvl="2">
      <w:start w:val="1"/>
      <w:numFmt w:val="bullet"/>
      <w:lvlText w:val="■"/>
      <w:lvlJc w:val="left"/>
      <w:pPr>
        <w:ind w:left="4068" w:hanging="360"/>
      </w:pPr>
      <w:rPr>
        <w:rFonts w:ascii="Noto Sans Symbols" w:eastAsia="Noto Sans Symbols" w:hAnsi="Noto Sans Symbols" w:cs="Noto Sans Symbols"/>
        <w:sz w:val="20"/>
        <w:szCs w:val="20"/>
      </w:rPr>
    </w:lvl>
    <w:lvl w:ilvl="3">
      <w:start w:val="1"/>
      <w:numFmt w:val="bullet"/>
      <w:lvlText w:val="●"/>
      <w:lvlJc w:val="left"/>
      <w:pPr>
        <w:ind w:left="4788" w:hanging="360"/>
      </w:pPr>
      <w:rPr>
        <w:rFonts w:ascii="Noto Sans Symbols" w:eastAsia="Noto Sans Symbols" w:hAnsi="Noto Sans Symbols" w:cs="Noto Sans Symbols"/>
        <w:sz w:val="20"/>
        <w:szCs w:val="20"/>
      </w:rPr>
    </w:lvl>
    <w:lvl w:ilvl="4">
      <w:start w:val="1"/>
      <w:numFmt w:val="bullet"/>
      <w:lvlText w:val="○"/>
      <w:lvlJc w:val="left"/>
      <w:pPr>
        <w:ind w:left="5508" w:hanging="360"/>
      </w:pPr>
      <w:rPr>
        <w:rFonts w:ascii="Noto Sans Symbols" w:eastAsia="Noto Sans Symbols" w:hAnsi="Noto Sans Symbols" w:cs="Noto Sans Symbols"/>
        <w:sz w:val="20"/>
        <w:szCs w:val="20"/>
      </w:rPr>
    </w:lvl>
    <w:lvl w:ilvl="5">
      <w:start w:val="1"/>
      <w:numFmt w:val="bullet"/>
      <w:lvlText w:val="■"/>
      <w:lvlJc w:val="left"/>
      <w:pPr>
        <w:ind w:left="6228" w:hanging="360"/>
      </w:pPr>
      <w:rPr>
        <w:rFonts w:ascii="Noto Sans Symbols" w:eastAsia="Noto Sans Symbols" w:hAnsi="Noto Sans Symbols" w:cs="Noto Sans Symbols"/>
        <w:sz w:val="20"/>
        <w:szCs w:val="20"/>
      </w:rPr>
    </w:lvl>
    <w:lvl w:ilvl="6">
      <w:start w:val="1"/>
      <w:numFmt w:val="bullet"/>
      <w:lvlText w:val="●"/>
      <w:lvlJc w:val="left"/>
      <w:pPr>
        <w:ind w:left="6948" w:hanging="360"/>
      </w:pPr>
      <w:rPr>
        <w:rFonts w:ascii="Noto Sans Symbols" w:eastAsia="Noto Sans Symbols" w:hAnsi="Noto Sans Symbols" w:cs="Noto Sans Symbols"/>
        <w:sz w:val="20"/>
        <w:szCs w:val="20"/>
      </w:rPr>
    </w:lvl>
    <w:lvl w:ilvl="7">
      <w:start w:val="1"/>
      <w:numFmt w:val="bullet"/>
      <w:lvlText w:val="○"/>
      <w:lvlJc w:val="left"/>
      <w:pPr>
        <w:ind w:left="7668" w:hanging="360"/>
      </w:pPr>
      <w:rPr>
        <w:rFonts w:ascii="Noto Sans Symbols" w:eastAsia="Noto Sans Symbols" w:hAnsi="Noto Sans Symbols" w:cs="Noto Sans Symbols"/>
        <w:sz w:val="20"/>
        <w:szCs w:val="20"/>
      </w:rPr>
    </w:lvl>
    <w:lvl w:ilvl="8">
      <w:start w:val="1"/>
      <w:numFmt w:val="bullet"/>
      <w:lvlText w:val="■"/>
      <w:lvlJc w:val="left"/>
      <w:pPr>
        <w:ind w:left="8388" w:hanging="360"/>
      </w:pPr>
      <w:rPr>
        <w:rFonts w:ascii="Noto Sans Symbols" w:eastAsia="Noto Sans Symbols" w:hAnsi="Noto Sans Symbols" w:cs="Noto Sans Symbols"/>
        <w:sz w:val="20"/>
        <w:szCs w:val="20"/>
      </w:rPr>
    </w:lvl>
  </w:abstractNum>
  <w:abstractNum w:abstractNumId="6" w15:restartNumberingAfterBreak="0">
    <w:nsid w:val="1D9E7DEA"/>
    <w:multiLevelType w:val="hybridMultilevel"/>
    <w:tmpl w:val="74C420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0DD00D3"/>
    <w:multiLevelType w:val="hybridMultilevel"/>
    <w:tmpl w:val="8ADCA636"/>
    <w:lvl w:ilvl="0" w:tplc="3809000F">
      <w:start w:val="1"/>
      <w:numFmt w:val="decimal"/>
      <w:lvlText w:val="%1."/>
      <w:lvlJc w:val="left"/>
      <w:pPr>
        <w:ind w:left="861" w:hanging="360"/>
      </w:pPr>
    </w:lvl>
    <w:lvl w:ilvl="1" w:tplc="38090019" w:tentative="1">
      <w:start w:val="1"/>
      <w:numFmt w:val="lowerLetter"/>
      <w:lvlText w:val="%2."/>
      <w:lvlJc w:val="left"/>
      <w:pPr>
        <w:ind w:left="1581" w:hanging="360"/>
      </w:pPr>
    </w:lvl>
    <w:lvl w:ilvl="2" w:tplc="3809001B" w:tentative="1">
      <w:start w:val="1"/>
      <w:numFmt w:val="lowerRoman"/>
      <w:lvlText w:val="%3."/>
      <w:lvlJc w:val="right"/>
      <w:pPr>
        <w:ind w:left="2301" w:hanging="180"/>
      </w:pPr>
    </w:lvl>
    <w:lvl w:ilvl="3" w:tplc="3809000F" w:tentative="1">
      <w:start w:val="1"/>
      <w:numFmt w:val="decimal"/>
      <w:lvlText w:val="%4."/>
      <w:lvlJc w:val="left"/>
      <w:pPr>
        <w:ind w:left="3021" w:hanging="360"/>
      </w:pPr>
    </w:lvl>
    <w:lvl w:ilvl="4" w:tplc="38090019" w:tentative="1">
      <w:start w:val="1"/>
      <w:numFmt w:val="lowerLetter"/>
      <w:lvlText w:val="%5."/>
      <w:lvlJc w:val="left"/>
      <w:pPr>
        <w:ind w:left="3741" w:hanging="360"/>
      </w:pPr>
    </w:lvl>
    <w:lvl w:ilvl="5" w:tplc="3809001B" w:tentative="1">
      <w:start w:val="1"/>
      <w:numFmt w:val="lowerRoman"/>
      <w:lvlText w:val="%6."/>
      <w:lvlJc w:val="right"/>
      <w:pPr>
        <w:ind w:left="4461" w:hanging="180"/>
      </w:pPr>
    </w:lvl>
    <w:lvl w:ilvl="6" w:tplc="3809000F" w:tentative="1">
      <w:start w:val="1"/>
      <w:numFmt w:val="decimal"/>
      <w:lvlText w:val="%7."/>
      <w:lvlJc w:val="left"/>
      <w:pPr>
        <w:ind w:left="5181" w:hanging="360"/>
      </w:pPr>
    </w:lvl>
    <w:lvl w:ilvl="7" w:tplc="38090019" w:tentative="1">
      <w:start w:val="1"/>
      <w:numFmt w:val="lowerLetter"/>
      <w:lvlText w:val="%8."/>
      <w:lvlJc w:val="left"/>
      <w:pPr>
        <w:ind w:left="5901" w:hanging="360"/>
      </w:pPr>
    </w:lvl>
    <w:lvl w:ilvl="8" w:tplc="3809001B" w:tentative="1">
      <w:start w:val="1"/>
      <w:numFmt w:val="lowerRoman"/>
      <w:lvlText w:val="%9."/>
      <w:lvlJc w:val="right"/>
      <w:pPr>
        <w:ind w:left="6621" w:hanging="180"/>
      </w:pPr>
    </w:lvl>
  </w:abstractNum>
  <w:abstractNum w:abstractNumId="8" w15:restartNumberingAfterBreak="0">
    <w:nsid w:val="2996070D"/>
    <w:multiLevelType w:val="hybridMultilevel"/>
    <w:tmpl w:val="E8582614"/>
    <w:lvl w:ilvl="0" w:tplc="3DA2E6CE">
      <w:numFmt w:val="bullet"/>
      <w:lvlText w:val=""/>
      <w:lvlJc w:val="left"/>
      <w:pPr>
        <w:ind w:left="502" w:hanging="360"/>
      </w:pPr>
      <w:rPr>
        <w:rFonts w:ascii="Symbol" w:eastAsia="Calibri" w:hAnsi="Symbol" w:cs="Calibri" w:hint="default"/>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9" w15:restartNumberingAfterBreak="0">
    <w:nsid w:val="29AF5A23"/>
    <w:multiLevelType w:val="hybridMultilevel"/>
    <w:tmpl w:val="554846EA"/>
    <w:lvl w:ilvl="0" w:tplc="76FC2874">
      <w:start w:val="1"/>
      <w:numFmt w:val="decimal"/>
      <w:lvlText w:val="%1."/>
      <w:lvlJc w:val="left"/>
      <w:pPr>
        <w:ind w:left="501" w:hanging="360"/>
      </w:pPr>
      <w:rPr>
        <w:rFonts w:hint="default"/>
      </w:rPr>
    </w:lvl>
    <w:lvl w:ilvl="1" w:tplc="38090019" w:tentative="1">
      <w:start w:val="1"/>
      <w:numFmt w:val="lowerLetter"/>
      <w:lvlText w:val="%2."/>
      <w:lvlJc w:val="left"/>
      <w:pPr>
        <w:ind w:left="1221" w:hanging="360"/>
      </w:pPr>
    </w:lvl>
    <w:lvl w:ilvl="2" w:tplc="3809001B" w:tentative="1">
      <w:start w:val="1"/>
      <w:numFmt w:val="lowerRoman"/>
      <w:lvlText w:val="%3."/>
      <w:lvlJc w:val="right"/>
      <w:pPr>
        <w:ind w:left="1941" w:hanging="180"/>
      </w:pPr>
    </w:lvl>
    <w:lvl w:ilvl="3" w:tplc="3809000F" w:tentative="1">
      <w:start w:val="1"/>
      <w:numFmt w:val="decimal"/>
      <w:lvlText w:val="%4."/>
      <w:lvlJc w:val="left"/>
      <w:pPr>
        <w:ind w:left="2661" w:hanging="360"/>
      </w:pPr>
    </w:lvl>
    <w:lvl w:ilvl="4" w:tplc="38090019" w:tentative="1">
      <w:start w:val="1"/>
      <w:numFmt w:val="lowerLetter"/>
      <w:lvlText w:val="%5."/>
      <w:lvlJc w:val="left"/>
      <w:pPr>
        <w:ind w:left="3381" w:hanging="360"/>
      </w:pPr>
    </w:lvl>
    <w:lvl w:ilvl="5" w:tplc="3809001B" w:tentative="1">
      <w:start w:val="1"/>
      <w:numFmt w:val="lowerRoman"/>
      <w:lvlText w:val="%6."/>
      <w:lvlJc w:val="right"/>
      <w:pPr>
        <w:ind w:left="4101" w:hanging="180"/>
      </w:pPr>
    </w:lvl>
    <w:lvl w:ilvl="6" w:tplc="3809000F" w:tentative="1">
      <w:start w:val="1"/>
      <w:numFmt w:val="decimal"/>
      <w:lvlText w:val="%7."/>
      <w:lvlJc w:val="left"/>
      <w:pPr>
        <w:ind w:left="4821" w:hanging="360"/>
      </w:pPr>
    </w:lvl>
    <w:lvl w:ilvl="7" w:tplc="38090019" w:tentative="1">
      <w:start w:val="1"/>
      <w:numFmt w:val="lowerLetter"/>
      <w:lvlText w:val="%8."/>
      <w:lvlJc w:val="left"/>
      <w:pPr>
        <w:ind w:left="5541" w:hanging="360"/>
      </w:pPr>
    </w:lvl>
    <w:lvl w:ilvl="8" w:tplc="3809001B" w:tentative="1">
      <w:start w:val="1"/>
      <w:numFmt w:val="lowerRoman"/>
      <w:lvlText w:val="%9."/>
      <w:lvlJc w:val="right"/>
      <w:pPr>
        <w:ind w:left="6261" w:hanging="180"/>
      </w:pPr>
    </w:lvl>
  </w:abstractNum>
  <w:abstractNum w:abstractNumId="10" w15:restartNumberingAfterBreak="0">
    <w:nsid w:val="2EE94A11"/>
    <w:multiLevelType w:val="hybridMultilevel"/>
    <w:tmpl w:val="757691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47A69A7"/>
    <w:multiLevelType w:val="hybridMultilevel"/>
    <w:tmpl w:val="E7AEB0C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2" w15:restartNumberingAfterBreak="0">
    <w:nsid w:val="393E4BBD"/>
    <w:multiLevelType w:val="multilevel"/>
    <w:tmpl w:val="A704E3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3F3052A2"/>
    <w:multiLevelType w:val="multilevel"/>
    <w:tmpl w:val="CF6873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4E04A16"/>
    <w:multiLevelType w:val="hybridMultilevel"/>
    <w:tmpl w:val="FF4EF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A4F6267"/>
    <w:multiLevelType w:val="multilevel"/>
    <w:tmpl w:val="C78E34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F10337A"/>
    <w:multiLevelType w:val="hybridMultilevel"/>
    <w:tmpl w:val="AD0E8980"/>
    <w:lvl w:ilvl="0" w:tplc="3618A8EA">
      <w:numFmt w:val="bullet"/>
      <w:lvlText w:val=""/>
      <w:lvlJc w:val="left"/>
      <w:pPr>
        <w:ind w:left="502" w:hanging="360"/>
      </w:pPr>
      <w:rPr>
        <w:rFonts w:ascii="Symbol" w:eastAsia="Calibri" w:hAnsi="Symbol" w:cstheme="minorHAnsi" w:hint="default"/>
        <w:sz w:val="22"/>
      </w:rPr>
    </w:lvl>
    <w:lvl w:ilvl="1" w:tplc="38090003" w:tentative="1">
      <w:start w:val="1"/>
      <w:numFmt w:val="bullet"/>
      <w:lvlText w:val="o"/>
      <w:lvlJc w:val="left"/>
      <w:pPr>
        <w:ind w:left="1222" w:hanging="360"/>
      </w:pPr>
      <w:rPr>
        <w:rFonts w:ascii="Courier New" w:hAnsi="Courier New" w:cs="Courier New" w:hint="default"/>
      </w:rPr>
    </w:lvl>
    <w:lvl w:ilvl="2" w:tplc="38090005" w:tentative="1">
      <w:start w:val="1"/>
      <w:numFmt w:val="bullet"/>
      <w:lvlText w:val=""/>
      <w:lvlJc w:val="left"/>
      <w:pPr>
        <w:ind w:left="1942" w:hanging="360"/>
      </w:pPr>
      <w:rPr>
        <w:rFonts w:ascii="Wingdings" w:hAnsi="Wingdings" w:hint="default"/>
      </w:rPr>
    </w:lvl>
    <w:lvl w:ilvl="3" w:tplc="38090001" w:tentative="1">
      <w:start w:val="1"/>
      <w:numFmt w:val="bullet"/>
      <w:lvlText w:val=""/>
      <w:lvlJc w:val="left"/>
      <w:pPr>
        <w:ind w:left="2662" w:hanging="360"/>
      </w:pPr>
      <w:rPr>
        <w:rFonts w:ascii="Symbol" w:hAnsi="Symbol" w:hint="default"/>
      </w:rPr>
    </w:lvl>
    <w:lvl w:ilvl="4" w:tplc="38090003" w:tentative="1">
      <w:start w:val="1"/>
      <w:numFmt w:val="bullet"/>
      <w:lvlText w:val="o"/>
      <w:lvlJc w:val="left"/>
      <w:pPr>
        <w:ind w:left="3382" w:hanging="360"/>
      </w:pPr>
      <w:rPr>
        <w:rFonts w:ascii="Courier New" w:hAnsi="Courier New" w:cs="Courier New" w:hint="default"/>
      </w:rPr>
    </w:lvl>
    <w:lvl w:ilvl="5" w:tplc="38090005" w:tentative="1">
      <w:start w:val="1"/>
      <w:numFmt w:val="bullet"/>
      <w:lvlText w:val=""/>
      <w:lvlJc w:val="left"/>
      <w:pPr>
        <w:ind w:left="4102" w:hanging="360"/>
      </w:pPr>
      <w:rPr>
        <w:rFonts w:ascii="Wingdings" w:hAnsi="Wingdings" w:hint="default"/>
      </w:rPr>
    </w:lvl>
    <w:lvl w:ilvl="6" w:tplc="38090001" w:tentative="1">
      <w:start w:val="1"/>
      <w:numFmt w:val="bullet"/>
      <w:lvlText w:val=""/>
      <w:lvlJc w:val="left"/>
      <w:pPr>
        <w:ind w:left="4822" w:hanging="360"/>
      </w:pPr>
      <w:rPr>
        <w:rFonts w:ascii="Symbol" w:hAnsi="Symbol" w:hint="default"/>
      </w:rPr>
    </w:lvl>
    <w:lvl w:ilvl="7" w:tplc="38090003" w:tentative="1">
      <w:start w:val="1"/>
      <w:numFmt w:val="bullet"/>
      <w:lvlText w:val="o"/>
      <w:lvlJc w:val="left"/>
      <w:pPr>
        <w:ind w:left="5542" w:hanging="360"/>
      </w:pPr>
      <w:rPr>
        <w:rFonts w:ascii="Courier New" w:hAnsi="Courier New" w:cs="Courier New" w:hint="default"/>
      </w:rPr>
    </w:lvl>
    <w:lvl w:ilvl="8" w:tplc="38090005" w:tentative="1">
      <w:start w:val="1"/>
      <w:numFmt w:val="bullet"/>
      <w:lvlText w:val=""/>
      <w:lvlJc w:val="left"/>
      <w:pPr>
        <w:ind w:left="6262" w:hanging="360"/>
      </w:pPr>
      <w:rPr>
        <w:rFonts w:ascii="Wingdings" w:hAnsi="Wingdings" w:hint="default"/>
      </w:rPr>
    </w:lvl>
  </w:abstractNum>
  <w:abstractNum w:abstractNumId="17" w15:restartNumberingAfterBreak="0">
    <w:nsid w:val="632C5F92"/>
    <w:multiLevelType w:val="hybridMultilevel"/>
    <w:tmpl w:val="4306BA1C"/>
    <w:lvl w:ilvl="0" w:tplc="38090001">
      <w:start w:val="1"/>
      <w:numFmt w:val="bullet"/>
      <w:lvlText w:val=""/>
      <w:lvlJc w:val="left"/>
      <w:pPr>
        <w:ind w:left="3620" w:hanging="360"/>
      </w:pPr>
      <w:rPr>
        <w:rFonts w:ascii="Symbol" w:hAnsi="Symbol" w:hint="default"/>
      </w:rPr>
    </w:lvl>
    <w:lvl w:ilvl="1" w:tplc="38090003" w:tentative="1">
      <w:start w:val="1"/>
      <w:numFmt w:val="bullet"/>
      <w:lvlText w:val="o"/>
      <w:lvlJc w:val="left"/>
      <w:pPr>
        <w:ind w:left="4340" w:hanging="360"/>
      </w:pPr>
      <w:rPr>
        <w:rFonts w:ascii="Courier New" w:hAnsi="Courier New" w:cs="Courier New" w:hint="default"/>
      </w:rPr>
    </w:lvl>
    <w:lvl w:ilvl="2" w:tplc="38090005" w:tentative="1">
      <w:start w:val="1"/>
      <w:numFmt w:val="bullet"/>
      <w:lvlText w:val=""/>
      <w:lvlJc w:val="left"/>
      <w:pPr>
        <w:ind w:left="5060" w:hanging="360"/>
      </w:pPr>
      <w:rPr>
        <w:rFonts w:ascii="Wingdings" w:hAnsi="Wingdings" w:hint="default"/>
      </w:rPr>
    </w:lvl>
    <w:lvl w:ilvl="3" w:tplc="38090001" w:tentative="1">
      <w:start w:val="1"/>
      <w:numFmt w:val="bullet"/>
      <w:lvlText w:val=""/>
      <w:lvlJc w:val="left"/>
      <w:pPr>
        <w:ind w:left="5780" w:hanging="360"/>
      </w:pPr>
      <w:rPr>
        <w:rFonts w:ascii="Symbol" w:hAnsi="Symbol" w:hint="default"/>
      </w:rPr>
    </w:lvl>
    <w:lvl w:ilvl="4" w:tplc="38090003" w:tentative="1">
      <w:start w:val="1"/>
      <w:numFmt w:val="bullet"/>
      <w:lvlText w:val="o"/>
      <w:lvlJc w:val="left"/>
      <w:pPr>
        <w:ind w:left="6500" w:hanging="360"/>
      </w:pPr>
      <w:rPr>
        <w:rFonts w:ascii="Courier New" w:hAnsi="Courier New" w:cs="Courier New" w:hint="default"/>
      </w:rPr>
    </w:lvl>
    <w:lvl w:ilvl="5" w:tplc="38090005" w:tentative="1">
      <w:start w:val="1"/>
      <w:numFmt w:val="bullet"/>
      <w:lvlText w:val=""/>
      <w:lvlJc w:val="left"/>
      <w:pPr>
        <w:ind w:left="7220" w:hanging="360"/>
      </w:pPr>
      <w:rPr>
        <w:rFonts w:ascii="Wingdings" w:hAnsi="Wingdings" w:hint="default"/>
      </w:rPr>
    </w:lvl>
    <w:lvl w:ilvl="6" w:tplc="38090001" w:tentative="1">
      <w:start w:val="1"/>
      <w:numFmt w:val="bullet"/>
      <w:lvlText w:val=""/>
      <w:lvlJc w:val="left"/>
      <w:pPr>
        <w:ind w:left="7940" w:hanging="360"/>
      </w:pPr>
      <w:rPr>
        <w:rFonts w:ascii="Symbol" w:hAnsi="Symbol" w:hint="default"/>
      </w:rPr>
    </w:lvl>
    <w:lvl w:ilvl="7" w:tplc="38090003" w:tentative="1">
      <w:start w:val="1"/>
      <w:numFmt w:val="bullet"/>
      <w:lvlText w:val="o"/>
      <w:lvlJc w:val="left"/>
      <w:pPr>
        <w:ind w:left="8660" w:hanging="360"/>
      </w:pPr>
      <w:rPr>
        <w:rFonts w:ascii="Courier New" w:hAnsi="Courier New" w:cs="Courier New" w:hint="default"/>
      </w:rPr>
    </w:lvl>
    <w:lvl w:ilvl="8" w:tplc="38090005" w:tentative="1">
      <w:start w:val="1"/>
      <w:numFmt w:val="bullet"/>
      <w:lvlText w:val=""/>
      <w:lvlJc w:val="left"/>
      <w:pPr>
        <w:ind w:left="9380" w:hanging="360"/>
      </w:pPr>
      <w:rPr>
        <w:rFonts w:ascii="Wingdings" w:hAnsi="Wingdings" w:hint="default"/>
      </w:rPr>
    </w:lvl>
  </w:abstractNum>
  <w:abstractNum w:abstractNumId="18" w15:restartNumberingAfterBreak="0">
    <w:nsid w:val="774A1D33"/>
    <w:multiLevelType w:val="hybridMultilevel"/>
    <w:tmpl w:val="C17E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3"/>
  </w:num>
  <w:num w:numId="4">
    <w:abstractNumId w:val="12"/>
  </w:num>
  <w:num w:numId="5">
    <w:abstractNumId w:val="14"/>
  </w:num>
  <w:num w:numId="6">
    <w:abstractNumId w:val="17"/>
  </w:num>
  <w:num w:numId="7">
    <w:abstractNumId w:val="0"/>
  </w:num>
  <w:num w:numId="8">
    <w:abstractNumId w:val="10"/>
  </w:num>
  <w:num w:numId="9">
    <w:abstractNumId w:val="2"/>
  </w:num>
  <w:num w:numId="10">
    <w:abstractNumId w:val="8"/>
  </w:num>
  <w:num w:numId="11">
    <w:abstractNumId w:val="3"/>
  </w:num>
  <w:num w:numId="12">
    <w:abstractNumId w:val="7"/>
  </w:num>
  <w:num w:numId="13">
    <w:abstractNumId w:val="4"/>
  </w:num>
  <w:num w:numId="14">
    <w:abstractNumId w:val="18"/>
  </w:num>
  <w:num w:numId="15">
    <w:abstractNumId w:val="6"/>
  </w:num>
  <w:num w:numId="16">
    <w:abstractNumId w:val="1"/>
  </w:num>
  <w:num w:numId="17">
    <w:abstractNumId w:val="9"/>
  </w:num>
  <w:num w:numId="18">
    <w:abstractNumId w:val="1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9EF"/>
    <w:rsid w:val="0000184F"/>
    <w:rsid w:val="00001F55"/>
    <w:rsid w:val="00016913"/>
    <w:rsid w:val="00031962"/>
    <w:rsid w:val="00034C4B"/>
    <w:rsid w:val="00053F05"/>
    <w:rsid w:val="000579CB"/>
    <w:rsid w:val="0006190B"/>
    <w:rsid w:val="000656C0"/>
    <w:rsid w:val="000800BA"/>
    <w:rsid w:val="000810A5"/>
    <w:rsid w:val="00095C73"/>
    <w:rsid w:val="000978FC"/>
    <w:rsid w:val="000B3261"/>
    <w:rsid w:val="000B66E4"/>
    <w:rsid w:val="000D1561"/>
    <w:rsid w:val="000D2FC5"/>
    <w:rsid w:val="000D62C0"/>
    <w:rsid w:val="000E31EE"/>
    <w:rsid w:val="000E72E1"/>
    <w:rsid w:val="000E775D"/>
    <w:rsid w:val="000F4DF7"/>
    <w:rsid w:val="00100C51"/>
    <w:rsid w:val="00101B9C"/>
    <w:rsid w:val="00125E8A"/>
    <w:rsid w:val="0015007A"/>
    <w:rsid w:val="00151F79"/>
    <w:rsid w:val="00156EE4"/>
    <w:rsid w:val="00160579"/>
    <w:rsid w:val="00164C96"/>
    <w:rsid w:val="00165A3E"/>
    <w:rsid w:val="001A1941"/>
    <w:rsid w:val="001C3D61"/>
    <w:rsid w:val="001D716C"/>
    <w:rsid w:val="001E0450"/>
    <w:rsid w:val="001E38F2"/>
    <w:rsid w:val="001E6DC9"/>
    <w:rsid w:val="001F4AA1"/>
    <w:rsid w:val="00206F26"/>
    <w:rsid w:val="00213AC6"/>
    <w:rsid w:val="00215E67"/>
    <w:rsid w:val="00216BD6"/>
    <w:rsid w:val="0023241C"/>
    <w:rsid w:val="00234250"/>
    <w:rsid w:val="00235DE1"/>
    <w:rsid w:val="00236E35"/>
    <w:rsid w:val="0023707D"/>
    <w:rsid w:val="0024288F"/>
    <w:rsid w:val="002474CF"/>
    <w:rsid w:val="0026797E"/>
    <w:rsid w:val="0027716D"/>
    <w:rsid w:val="00297179"/>
    <w:rsid w:val="002B141E"/>
    <w:rsid w:val="002B4E1C"/>
    <w:rsid w:val="002C0921"/>
    <w:rsid w:val="002C1472"/>
    <w:rsid w:val="002C5699"/>
    <w:rsid w:val="002D0885"/>
    <w:rsid w:val="002D40AD"/>
    <w:rsid w:val="002E1F76"/>
    <w:rsid w:val="002E5565"/>
    <w:rsid w:val="002E6D3F"/>
    <w:rsid w:val="002F27EA"/>
    <w:rsid w:val="002F525C"/>
    <w:rsid w:val="0030796F"/>
    <w:rsid w:val="0031100B"/>
    <w:rsid w:val="00315039"/>
    <w:rsid w:val="003177B8"/>
    <w:rsid w:val="00324628"/>
    <w:rsid w:val="00326706"/>
    <w:rsid w:val="0033042C"/>
    <w:rsid w:val="003422D0"/>
    <w:rsid w:val="00343BB5"/>
    <w:rsid w:val="00343E2F"/>
    <w:rsid w:val="00345792"/>
    <w:rsid w:val="003473D7"/>
    <w:rsid w:val="00347E6A"/>
    <w:rsid w:val="00357AC2"/>
    <w:rsid w:val="0036140A"/>
    <w:rsid w:val="00373EE7"/>
    <w:rsid w:val="00377434"/>
    <w:rsid w:val="00392743"/>
    <w:rsid w:val="0039346A"/>
    <w:rsid w:val="00395B65"/>
    <w:rsid w:val="003975D5"/>
    <w:rsid w:val="003A2EE5"/>
    <w:rsid w:val="003A3224"/>
    <w:rsid w:val="003A441E"/>
    <w:rsid w:val="003A4E70"/>
    <w:rsid w:val="003A5277"/>
    <w:rsid w:val="003A5D0A"/>
    <w:rsid w:val="003B0E63"/>
    <w:rsid w:val="003B7E1E"/>
    <w:rsid w:val="003C7971"/>
    <w:rsid w:val="003D71F1"/>
    <w:rsid w:val="003E0461"/>
    <w:rsid w:val="003E1EDF"/>
    <w:rsid w:val="003F0113"/>
    <w:rsid w:val="003F2B99"/>
    <w:rsid w:val="003F2C01"/>
    <w:rsid w:val="003F6C5D"/>
    <w:rsid w:val="00400AFA"/>
    <w:rsid w:val="004043EC"/>
    <w:rsid w:val="004118E4"/>
    <w:rsid w:val="00432C0D"/>
    <w:rsid w:val="00437A9A"/>
    <w:rsid w:val="00443A09"/>
    <w:rsid w:val="00447961"/>
    <w:rsid w:val="0045105B"/>
    <w:rsid w:val="00453233"/>
    <w:rsid w:val="0045653C"/>
    <w:rsid w:val="00460EE5"/>
    <w:rsid w:val="0047165C"/>
    <w:rsid w:val="00472181"/>
    <w:rsid w:val="00480E54"/>
    <w:rsid w:val="00481617"/>
    <w:rsid w:val="004922AC"/>
    <w:rsid w:val="00493A51"/>
    <w:rsid w:val="004B2469"/>
    <w:rsid w:val="004B6123"/>
    <w:rsid w:val="004B65D1"/>
    <w:rsid w:val="004C362F"/>
    <w:rsid w:val="004C4A73"/>
    <w:rsid w:val="004D0E69"/>
    <w:rsid w:val="004D1E2E"/>
    <w:rsid w:val="004D3B3E"/>
    <w:rsid w:val="004E1A94"/>
    <w:rsid w:val="004E2491"/>
    <w:rsid w:val="004E42C9"/>
    <w:rsid w:val="004E5F7B"/>
    <w:rsid w:val="004E648D"/>
    <w:rsid w:val="005151F5"/>
    <w:rsid w:val="00516F03"/>
    <w:rsid w:val="005342E7"/>
    <w:rsid w:val="0058441A"/>
    <w:rsid w:val="0058763D"/>
    <w:rsid w:val="005914CB"/>
    <w:rsid w:val="005A5C6D"/>
    <w:rsid w:val="005A7BA7"/>
    <w:rsid w:val="005B65B4"/>
    <w:rsid w:val="005C42DE"/>
    <w:rsid w:val="005C5A88"/>
    <w:rsid w:val="005D0A42"/>
    <w:rsid w:val="005D11A5"/>
    <w:rsid w:val="005E6393"/>
    <w:rsid w:val="0060099C"/>
    <w:rsid w:val="006054EA"/>
    <w:rsid w:val="006066AF"/>
    <w:rsid w:val="00607F34"/>
    <w:rsid w:val="006147F9"/>
    <w:rsid w:val="006268BB"/>
    <w:rsid w:val="00630441"/>
    <w:rsid w:val="006337B8"/>
    <w:rsid w:val="006446B2"/>
    <w:rsid w:val="00650503"/>
    <w:rsid w:val="0065783D"/>
    <w:rsid w:val="006613C5"/>
    <w:rsid w:val="006803E6"/>
    <w:rsid w:val="00685EAB"/>
    <w:rsid w:val="00696562"/>
    <w:rsid w:val="006D4979"/>
    <w:rsid w:val="006E1D3F"/>
    <w:rsid w:val="006E37BE"/>
    <w:rsid w:val="006E7CD6"/>
    <w:rsid w:val="0070534C"/>
    <w:rsid w:val="007123CE"/>
    <w:rsid w:val="00713CEC"/>
    <w:rsid w:val="00715F33"/>
    <w:rsid w:val="00716A7D"/>
    <w:rsid w:val="007206BD"/>
    <w:rsid w:val="007210F3"/>
    <w:rsid w:val="007301B3"/>
    <w:rsid w:val="007320B4"/>
    <w:rsid w:val="00737969"/>
    <w:rsid w:val="00745EC5"/>
    <w:rsid w:val="007474F7"/>
    <w:rsid w:val="00752B9F"/>
    <w:rsid w:val="007630D0"/>
    <w:rsid w:val="007655CC"/>
    <w:rsid w:val="0077265A"/>
    <w:rsid w:val="00774580"/>
    <w:rsid w:val="00774ABD"/>
    <w:rsid w:val="00775A41"/>
    <w:rsid w:val="007966A9"/>
    <w:rsid w:val="007A4817"/>
    <w:rsid w:val="007A7727"/>
    <w:rsid w:val="007C5165"/>
    <w:rsid w:val="007D1B32"/>
    <w:rsid w:val="007D35CC"/>
    <w:rsid w:val="007F03AB"/>
    <w:rsid w:val="007F0EA0"/>
    <w:rsid w:val="007F0F7D"/>
    <w:rsid w:val="00801D2F"/>
    <w:rsid w:val="00805369"/>
    <w:rsid w:val="00806F4C"/>
    <w:rsid w:val="008204F4"/>
    <w:rsid w:val="00824FD3"/>
    <w:rsid w:val="008424A7"/>
    <w:rsid w:val="008447B6"/>
    <w:rsid w:val="00850510"/>
    <w:rsid w:val="008521EA"/>
    <w:rsid w:val="0085276F"/>
    <w:rsid w:val="0085533F"/>
    <w:rsid w:val="00862E64"/>
    <w:rsid w:val="00871359"/>
    <w:rsid w:val="008903D1"/>
    <w:rsid w:val="008950D0"/>
    <w:rsid w:val="008A2F56"/>
    <w:rsid w:val="008A6E98"/>
    <w:rsid w:val="008A7249"/>
    <w:rsid w:val="008B2FDB"/>
    <w:rsid w:val="008B75C9"/>
    <w:rsid w:val="008D5792"/>
    <w:rsid w:val="008E1899"/>
    <w:rsid w:val="008E24F0"/>
    <w:rsid w:val="008E6B5E"/>
    <w:rsid w:val="008F14C8"/>
    <w:rsid w:val="00902DC1"/>
    <w:rsid w:val="009056BD"/>
    <w:rsid w:val="009143F6"/>
    <w:rsid w:val="00917497"/>
    <w:rsid w:val="00924B20"/>
    <w:rsid w:val="0093288B"/>
    <w:rsid w:val="00933987"/>
    <w:rsid w:val="009422C7"/>
    <w:rsid w:val="0094435E"/>
    <w:rsid w:val="00945FFE"/>
    <w:rsid w:val="0094707C"/>
    <w:rsid w:val="00951049"/>
    <w:rsid w:val="00953145"/>
    <w:rsid w:val="0097251B"/>
    <w:rsid w:val="00973347"/>
    <w:rsid w:val="00973A22"/>
    <w:rsid w:val="00974DF8"/>
    <w:rsid w:val="00977977"/>
    <w:rsid w:val="00980042"/>
    <w:rsid w:val="00984BFE"/>
    <w:rsid w:val="009941FF"/>
    <w:rsid w:val="0099436B"/>
    <w:rsid w:val="009B60F6"/>
    <w:rsid w:val="009C16EF"/>
    <w:rsid w:val="009C533F"/>
    <w:rsid w:val="009C5743"/>
    <w:rsid w:val="009D7926"/>
    <w:rsid w:val="009E12BD"/>
    <w:rsid w:val="009E3F0A"/>
    <w:rsid w:val="009E64C8"/>
    <w:rsid w:val="009E697D"/>
    <w:rsid w:val="009F2D4D"/>
    <w:rsid w:val="009F76DD"/>
    <w:rsid w:val="00A024BA"/>
    <w:rsid w:val="00A0273C"/>
    <w:rsid w:val="00A02F6F"/>
    <w:rsid w:val="00A07930"/>
    <w:rsid w:val="00A10090"/>
    <w:rsid w:val="00A14429"/>
    <w:rsid w:val="00A24915"/>
    <w:rsid w:val="00A5483B"/>
    <w:rsid w:val="00A615D7"/>
    <w:rsid w:val="00A6382C"/>
    <w:rsid w:val="00A639E5"/>
    <w:rsid w:val="00A7401C"/>
    <w:rsid w:val="00A96925"/>
    <w:rsid w:val="00AA03E4"/>
    <w:rsid w:val="00AA678C"/>
    <w:rsid w:val="00AA6C47"/>
    <w:rsid w:val="00AB118D"/>
    <w:rsid w:val="00AC44CC"/>
    <w:rsid w:val="00AD3929"/>
    <w:rsid w:val="00AE61DD"/>
    <w:rsid w:val="00AE6B3E"/>
    <w:rsid w:val="00AE79DF"/>
    <w:rsid w:val="00AF1ADD"/>
    <w:rsid w:val="00AF3720"/>
    <w:rsid w:val="00AF60D5"/>
    <w:rsid w:val="00AF7AA8"/>
    <w:rsid w:val="00B0776A"/>
    <w:rsid w:val="00B315E4"/>
    <w:rsid w:val="00B31F1E"/>
    <w:rsid w:val="00B51CCA"/>
    <w:rsid w:val="00B53604"/>
    <w:rsid w:val="00B55AAD"/>
    <w:rsid w:val="00B57529"/>
    <w:rsid w:val="00B61ACB"/>
    <w:rsid w:val="00B6411B"/>
    <w:rsid w:val="00B77E86"/>
    <w:rsid w:val="00B80E80"/>
    <w:rsid w:val="00B85A47"/>
    <w:rsid w:val="00B913F5"/>
    <w:rsid w:val="00B95884"/>
    <w:rsid w:val="00BB36AB"/>
    <w:rsid w:val="00BC27A1"/>
    <w:rsid w:val="00BD5549"/>
    <w:rsid w:val="00BD556A"/>
    <w:rsid w:val="00BE2A69"/>
    <w:rsid w:val="00BE353B"/>
    <w:rsid w:val="00BE4019"/>
    <w:rsid w:val="00BE41D5"/>
    <w:rsid w:val="00BE5658"/>
    <w:rsid w:val="00BF667D"/>
    <w:rsid w:val="00C00BF6"/>
    <w:rsid w:val="00C01FB5"/>
    <w:rsid w:val="00C02B4D"/>
    <w:rsid w:val="00C051D3"/>
    <w:rsid w:val="00C10E01"/>
    <w:rsid w:val="00C1720F"/>
    <w:rsid w:val="00C21548"/>
    <w:rsid w:val="00C24301"/>
    <w:rsid w:val="00C25180"/>
    <w:rsid w:val="00C272DE"/>
    <w:rsid w:val="00C35645"/>
    <w:rsid w:val="00C44920"/>
    <w:rsid w:val="00C45633"/>
    <w:rsid w:val="00C574F3"/>
    <w:rsid w:val="00C75F48"/>
    <w:rsid w:val="00C77240"/>
    <w:rsid w:val="00C9663F"/>
    <w:rsid w:val="00CA6F43"/>
    <w:rsid w:val="00CB43E6"/>
    <w:rsid w:val="00CB5FCF"/>
    <w:rsid w:val="00CE05FE"/>
    <w:rsid w:val="00CE0BCA"/>
    <w:rsid w:val="00CF7875"/>
    <w:rsid w:val="00D06505"/>
    <w:rsid w:val="00D249EF"/>
    <w:rsid w:val="00D44809"/>
    <w:rsid w:val="00D44B86"/>
    <w:rsid w:val="00D5208E"/>
    <w:rsid w:val="00D53B7A"/>
    <w:rsid w:val="00D6165D"/>
    <w:rsid w:val="00D630B3"/>
    <w:rsid w:val="00D7434F"/>
    <w:rsid w:val="00D76269"/>
    <w:rsid w:val="00D76F83"/>
    <w:rsid w:val="00D83F2E"/>
    <w:rsid w:val="00DA6B17"/>
    <w:rsid w:val="00DB1B28"/>
    <w:rsid w:val="00DD4A34"/>
    <w:rsid w:val="00DD6C0D"/>
    <w:rsid w:val="00DE049A"/>
    <w:rsid w:val="00DF424D"/>
    <w:rsid w:val="00E04C66"/>
    <w:rsid w:val="00E05471"/>
    <w:rsid w:val="00E072B3"/>
    <w:rsid w:val="00E2113B"/>
    <w:rsid w:val="00E23D6A"/>
    <w:rsid w:val="00E3558B"/>
    <w:rsid w:val="00E40632"/>
    <w:rsid w:val="00E45300"/>
    <w:rsid w:val="00E534E3"/>
    <w:rsid w:val="00E578A6"/>
    <w:rsid w:val="00E61202"/>
    <w:rsid w:val="00E61FD1"/>
    <w:rsid w:val="00E62176"/>
    <w:rsid w:val="00E65120"/>
    <w:rsid w:val="00E704C3"/>
    <w:rsid w:val="00E767B1"/>
    <w:rsid w:val="00E82D45"/>
    <w:rsid w:val="00E93450"/>
    <w:rsid w:val="00E9485D"/>
    <w:rsid w:val="00E97708"/>
    <w:rsid w:val="00EA11F1"/>
    <w:rsid w:val="00EB492D"/>
    <w:rsid w:val="00EC5591"/>
    <w:rsid w:val="00EC5C4C"/>
    <w:rsid w:val="00ED61A4"/>
    <w:rsid w:val="00EE46E5"/>
    <w:rsid w:val="00EF1B03"/>
    <w:rsid w:val="00F01B18"/>
    <w:rsid w:val="00F06EB8"/>
    <w:rsid w:val="00F0777D"/>
    <w:rsid w:val="00F11104"/>
    <w:rsid w:val="00F27403"/>
    <w:rsid w:val="00F42D8F"/>
    <w:rsid w:val="00F43921"/>
    <w:rsid w:val="00F570FB"/>
    <w:rsid w:val="00F778CA"/>
    <w:rsid w:val="00F85781"/>
    <w:rsid w:val="00F97A60"/>
    <w:rsid w:val="00FA0163"/>
    <w:rsid w:val="00FA05CB"/>
    <w:rsid w:val="00FA3AA7"/>
    <w:rsid w:val="00FA4203"/>
    <w:rsid w:val="00FB5311"/>
    <w:rsid w:val="00FD656E"/>
    <w:rsid w:val="00FE5AD5"/>
    <w:rsid w:val="00FF0CDE"/>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908D"/>
  <w15:chartTrackingRefBased/>
  <w15:docId w15:val="{54E7C1B0-83B5-4C4E-AB82-3C78A1EC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F"/>
    <w:rPr>
      <w:rFonts w:ascii="Calibri" w:eastAsia="Calibri" w:hAnsi="Calibri" w:cs="Calibri"/>
      <w:lang w:val="en-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9EF"/>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9EF"/>
    <w:pPr>
      <w:ind w:left="720"/>
      <w:contextualSpacing/>
    </w:pPr>
  </w:style>
  <w:style w:type="paragraph" w:styleId="NormalWeb">
    <w:name w:val="Normal (Web)"/>
    <w:basedOn w:val="Normal"/>
    <w:uiPriority w:val="99"/>
    <w:unhideWhenUsed/>
    <w:rsid w:val="00D249E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D24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EF"/>
    <w:rPr>
      <w:rFonts w:ascii="Calibri" w:eastAsia="Calibri" w:hAnsi="Calibri" w:cs="Calibri"/>
      <w:lang w:val="en-ID" w:eastAsia="id-ID"/>
    </w:rPr>
  </w:style>
  <w:style w:type="paragraph" w:styleId="Footer">
    <w:name w:val="footer"/>
    <w:basedOn w:val="Normal"/>
    <w:link w:val="FooterChar"/>
    <w:uiPriority w:val="99"/>
    <w:unhideWhenUsed/>
    <w:rsid w:val="00DD4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A34"/>
    <w:rPr>
      <w:rFonts w:ascii="Calibri" w:eastAsia="Calibri" w:hAnsi="Calibri" w:cs="Calibri"/>
      <w:lang w:val="en-ID" w:eastAsia="id-ID"/>
    </w:rPr>
  </w:style>
  <w:style w:type="character" w:styleId="Hyperlink">
    <w:name w:val="Hyperlink"/>
    <w:basedOn w:val="DefaultParagraphFont"/>
    <w:uiPriority w:val="99"/>
    <w:unhideWhenUsed/>
    <w:rsid w:val="00AF7AA8"/>
    <w:rPr>
      <w:color w:val="0563C1" w:themeColor="hyperlink"/>
      <w:u w:val="single"/>
    </w:rPr>
  </w:style>
  <w:style w:type="character" w:styleId="UnresolvedMention">
    <w:name w:val="Unresolved Mention"/>
    <w:basedOn w:val="DefaultParagraphFont"/>
    <w:uiPriority w:val="99"/>
    <w:semiHidden/>
    <w:unhideWhenUsed/>
    <w:rsid w:val="00AF7AA8"/>
    <w:rPr>
      <w:color w:val="605E5C"/>
      <w:shd w:val="clear" w:color="auto" w:fill="E1DFDD"/>
    </w:rPr>
  </w:style>
  <w:style w:type="paragraph" w:customStyle="1" w:styleId="Default">
    <w:name w:val="Default"/>
    <w:rsid w:val="00357AC2"/>
    <w:pPr>
      <w:autoSpaceDE w:val="0"/>
      <w:autoSpaceDN w:val="0"/>
      <w:adjustRightInd w:val="0"/>
      <w:spacing w:after="0" w:line="240" w:lineRule="auto"/>
    </w:pPr>
    <w:rPr>
      <w:rFonts w:ascii="Times New Roman" w:hAnsi="Times New Roman" w:cs="Times New Roman"/>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6686">
      <w:bodyDiv w:val="1"/>
      <w:marLeft w:val="0"/>
      <w:marRight w:val="0"/>
      <w:marTop w:val="0"/>
      <w:marBottom w:val="0"/>
      <w:divBdr>
        <w:top w:val="none" w:sz="0" w:space="0" w:color="auto"/>
        <w:left w:val="none" w:sz="0" w:space="0" w:color="auto"/>
        <w:bottom w:val="none" w:sz="0" w:space="0" w:color="auto"/>
        <w:right w:val="none" w:sz="0" w:space="0" w:color="auto"/>
      </w:divBdr>
      <w:divsChild>
        <w:div w:id="837231816">
          <w:marLeft w:val="-108"/>
          <w:marRight w:val="0"/>
          <w:marTop w:val="0"/>
          <w:marBottom w:val="0"/>
          <w:divBdr>
            <w:top w:val="none" w:sz="0" w:space="0" w:color="auto"/>
            <w:left w:val="none" w:sz="0" w:space="0" w:color="auto"/>
            <w:bottom w:val="none" w:sz="0" w:space="0" w:color="auto"/>
            <w:right w:val="none" w:sz="0" w:space="0" w:color="auto"/>
          </w:divBdr>
        </w:div>
        <w:div w:id="31465249">
          <w:marLeft w:val="-108"/>
          <w:marRight w:val="0"/>
          <w:marTop w:val="0"/>
          <w:marBottom w:val="0"/>
          <w:divBdr>
            <w:top w:val="none" w:sz="0" w:space="0" w:color="auto"/>
            <w:left w:val="none" w:sz="0" w:space="0" w:color="auto"/>
            <w:bottom w:val="none" w:sz="0" w:space="0" w:color="auto"/>
            <w:right w:val="none" w:sz="0" w:space="0" w:color="auto"/>
          </w:divBdr>
        </w:div>
        <w:div w:id="304236411">
          <w:marLeft w:val="-108"/>
          <w:marRight w:val="0"/>
          <w:marTop w:val="0"/>
          <w:marBottom w:val="0"/>
          <w:divBdr>
            <w:top w:val="none" w:sz="0" w:space="0" w:color="auto"/>
            <w:left w:val="none" w:sz="0" w:space="0" w:color="auto"/>
            <w:bottom w:val="none" w:sz="0" w:space="0" w:color="auto"/>
            <w:right w:val="none" w:sz="0" w:space="0" w:color="auto"/>
          </w:divBdr>
        </w:div>
        <w:div w:id="1345594267">
          <w:marLeft w:val="-108"/>
          <w:marRight w:val="0"/>
          <w:marTop w:val="0"/>
          <w:marBottom w:val="0"/>
          <w:divBdr>
            <w:top w:val="none" w:sz="0" w:space="0" w:color="auto"/>
            <w:left w:val="none" w:sz="0" w:space="0" w:color="auto"/>
            <w:bottom w:val="none" w:sz="0" w:space="0" w:color="auto"/>
            <w:right w:val="none" w:sz="0" w:space="0" w:color="auto"/>
          </w:divBdr>
        </w:div>
        <w:div w:id="979577809">
          <w:marLeft w:val="-108"/>
          <w:marRight w:val="0"/>
          <w:marTop w:val="0"/>
          <w:marBottom w:val="0"/>
          <w:divBdr>
            <w:top w:val="none" w:sz="0" w:space="0" w:color="auto"/>
            <w:left w:val="none" w:sz="0" w:space="0" w:color="auto"/>
            <w:bottom w:val="none" w:sz="0" w:space="0" w:color="auto"/>
            <w:right w:val="none" w:sz="0" w:space="0" w:color="auto"/>
          </w:divBdr>
        </w:div>
      </w:divsChild>
    </w:div>
    <w:div w:id="1054616653">
      <w:bodyDiv w:val="1"/>
      <w:marLeft w:val="0"/>
      <w:marRight w:val="0"/>
      <w:marTop w:val="0"/>
      <w:marBottom w:val="0"/>
      <w:divBdr>
        <w:top w:val="none" w:sz="0" w:space="0" w:color="auto"/>
        <w:left w:val="none" w:sz="0" w:space="0" w:color="auto"/>
        <w:bottom w:val="none" w:sz="0" w:space="0" w:color="auto"/>
        <w:right w:val="none" w:sz="0" w:space="0" w:color="auto"/>
      </w:divBdr>
    </w:div>
    <w:div w:id="1181117844">
      <w:bodyDiv w:val="1"/>
      <w:marLeft w:val="0"/>
      <w:marRight w:val="0"/>
      <w:marTop w:val="0"/>
      <w:marBottom w:val="0"/>
      <w:divBdr>
        <w:top w:val="none" w:sz="0" w:space="0" w:color="auto"/>
        <w:left w:val="none" w:sz="0" w:space="0" w:color="auto"/>
        <w:bottom w:val="none" w:sz="0" w:space="0" w:color="auto"/>
        <w:right w:val="none" w:sz="0" w:space="0" w:color="auto"/>
      </w:divBdr>
      <w:divsChild>
        <w:div w:id="1992753975">
          <w:marLeft w:val="-108"/>
          <w:marRight w:val="0"/>
          <w:marTop w:val="0"/>
          <w:marBottom w:val="0"/>
          <w:divBdr>
            <w:top w:val="none" w:sz="0" w:space="0" w:color="auto"/>
            <w:left w:val="none" w:sz="0" w:space="0" w:color="auto"/>
            <w:bottom w:val="none" w:sz="0" w:space="0" w:color="auto"/>
            <w:right w:val="none" w:sz="0" w:space="0" w:color="auto"/>
          </w:divBdr>
        </w:div>
        <w:div w:id="1939944807">
          <w:marLeft w:val="-108"/>
          <w:marRight w:val="0"/>
          <w:marTop w:val="0"/>
          <w:marBottom w:val="0"/>
          <w:divBdr>
            <w:top w:val="none" w:sz="0" w:space="0" w:color="auto"/>
            <w:left w:val="none" w:sz="0" w:space="0" w:color="auto"/>
            <w:bottom w:val="none" w:sz="0" w:space="0" w:color="auto"/>
            <w:right w:val="none" w:sz="0" w:space="0" w:color="auto"/>
          </w:divBdr>
        </w:div>
        <w:div w:id="16976271">
          <w:marLeft w:val="-108"/>
          <w:marRight w:val="0"/>
          <w:marTop w:val="0"/>
          <w:marBottom w:val="0"/>
          <w:divBdr>
            <w:top w:val="none" w:sz="0" w:space="0" w:color="auto"/>
            <w:left w:val="none" w:sz="0" w:space="0" w:color="auto"/>
            <w:bottom w:val="none" w:sz="0" w:space="0" w:color="auto"/>
            <w:right w:val="none" w:sz="0" w:space="0" w:color="auto"/>
          </w:divBdr>
        </w:div>
        <w:div w:id="179031788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1099</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k5853</dc:creator>
  <cp:keywords/>
  <dc:description/>
  <cp:lastModifiedBy>k5853</cp:lastModifiedBy>
  <cp:revision>90</cp:revision>
  <dcterms:created xsi:type="dcterms:W3CDTF">2022-02-17T03:49:00Z</dcterms:created>
  <dcterms:modified xsi:type="dcterms:W3CDTF">2022-02-25T12:56:00Z</dcterms:modified>
</cp:coreProperties>
</file>